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4EE7" w:rsidR="00F67942" w:rsidP="00F3332C" w:rsidRDefault="00103A89" w14:paraId="0B735A22" w14:textId="4BF4890F">
      <w:pPr>
        <w:pStyle w:val="Ttulo"/>
        <w:spacing w:after="0"/>
        <w:rPr>
          <w:b w:val="0"/>
          <w:bCs w:val="0"/>
          <w:lang w:val="pt-PT"/>
        </w:rPr>
      </w:pPr>
      <w:r w:rsidRPr="01F78638" w:rsidR="00103A89">
        <w:rPr>
          <w:caps w:val="1"/>
          <w:lang w:val="pt-PT"/>
        </w:rPr>
        <w:t>Recurso</w:t>
      </w:r>
      <w:r w:rsidRPr="01F78638" w:rsidR="00E65876">
        <w:rPr>
          <w:lang w:val="pt-PT"/>
        </w:rPr>
        <w:t xml:space="preserve">: </w:t>
      </w:r>
      <w:proofErr w:type="spellStart"/>
      <w:r w:rsidRPr="01F78638" w:rsidR="00F11C2A">
        <w:rPr>
          <w:b w:val="0"/>
          <w:bCs w:val="0"/>
          <w:i w:val="1"/>
          <w:iCs w:val="1"/>
          <w:lang w:val="pt-PT"/>
        </w:rPr>
        <w:t>Webquest</w:t>
      </w:r>
      <w:proofErr w:type="spellEnd"/>
      <w:r w:rsidRPr="01F78638" w:rsidR="00F11C2A">
        <w:rPr>
          <w:b w:val="0"/>
          <w:bCs w:val="0"/>
          <w:lang w:val="pt-PT"/>
        </w:rPr>
        <w:t xml:space="preserve">  -</w:t>
      </w:r>
      <w:r w:rsidRPr="01F78638" w:rsidR="00F11C2A">
        <w:rPr>
          <w:b w:val="0"/>
          <w:bCs w:val="0"/>
          <w:lang w:val="pt-PT"/>
        </w:rPr>
        <w:t xml:space="preserve"> Química da água</w:t>
      </w:r>
    </w:p>
    <w:p w:rsidRPr="00D7576E" w:rsidR="00F3332C" w:rsidP="00F3332C" w:rsidRDefault="00F3332C" w14:paraId="4A25B73D" w14:textId="19C7A070">
      <w:pPr>
        <w:spacing w:after="0"/>
        <w:contextualSpacing/>
        <w:jc w:val="center"/>
        <w:rPr>
          <w:lang w:val="pt-PT"/>
        </w:rPr>
      </w:pPr>
      <w:r w:rsidRPr="00C04EE7">
        <w:rPr>
          <w:lang w:val="pt-PT"/>
        </w:rPr>
        <w:t>Guião</w:t>
      </w:r>
      <w:r w:rsidRPr="00D7576E">
        <w:rPr>
          <w:lang w:val="pt-PT"/>
        </w:rPr>
        <w:t xml:space="preserve"> de</w:t>
      </w:r>
      <w:r w:rsidRPr="00C04EE7">
        <w:rPr>
          <w:lang w:val="pt-PT"/>
        </w:rPr>
        <w:t xml:space="preserve"> Exploração</w:t>
      </w:r>
      <w:r w:rsidRPr="00D7576E">
        <w:rPr>
          <w:lang w:val="pt-PT"/>
        </w:rPr>
        <w:t xml:space="preserve"> do</w:t>
      </w:r>
      <w:r w:rsidRPr="00C04EE7">
        <w:rPr>
          <w:lang w:val="pt-PT"/>
        </w:rPr>
        <w:t xml:space="preserve"> Recurso Educativo</w:t>
      </w:r>
      <w:r w:rsidRPr="00D7576E">
        <w:rPr>
          <w:lang w:val="pt-PT"/>
        </w:rPr>
        <w:t xml:space="preserve"> Digital </w:t>
      </w:r>
      <w:r w:rsidRPr="00D7576E" w:rsidR="00C7013B">
        <w:rPr>
          <w:lang w:val="pt-PT"/>
        </w:rPr>
        <w:t xml:space="preserve">(RED) </w:t>
      </w:r>
      <w:r w:rsidRPr="00D7576E">
        <w:rPr>
          <w:lang w:val="pt-PT"/>
        </w:rPr>
        <w:t>–</w:t>
      </w:r>
      <w:r w:rsidRPr="00C04EE7">
        <w:rPr>
          <w:lang w:val="pt-PT"/>
        </w:rPr>
        <w:t xml:space="preserve"> Professor</w:t>
      </w:r>
    </w:p>
    <w:p w:rsidRPr="00D7576E" w:rsidR="00F3332C" w:rsidP="00F3332C" w:rsidRDefault="00F3332C" w14:paraId="63912DF1" w14:textId="77777777">
      <w:pPr>
        <w:spacing w:after="0"/>
        <w:contextualSpacing/>
        <w:jc w:val="center"/>
        <w:rPr>
          <w:lang w:val="pt-PT"/>
        </w:rPr>
      </w:pPr>
    </w:p>
    <w:tbl>
      <w:tblPr>
        <w:tblStyle w:val="SimplesTabela2"/>
        <w:tblW w:w="9078" w:type="dxa"/>
        <w:jc w:val="center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ook w:val="04A0" w:firstRow="1" w:lastRow="0" w:firstColumn="1" w:lastColumn="0" w:noHBand="0" w:noVBand="1"/>
      </w:tblPr>
      <w:tblGrid>
        <w:gridCol w:w="2832"/>
        <w:gridCol w:w="6246"/>
      </w:tblGrid>
      <w:tr w:rsidRPr="006C599E" w:rsidR="00C7013B" w:rsidTr="0D3673D4" w14:paraId="05DC6B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bottom w:val="none" w:color="auto" w:sz="0" w:space="0"/>
            </w:tcBorders>
            <w:shd w:val="clear" w:color="auto" w:fill="auto"/>
            <w:tcMar/>
          </w:tcPr>
          <w:p w:rsidRPr="00AA2E26" w:rsidR="00C7013B" w:rsidP="006F548E" w:rsidRDefault="00351962" w14:paraId="2DCB710A" w14:textId="239EFDE9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Título</w:t>
            </w:r>
            <w:r w:rsidRPr="00AA2E26" w:rsidR="00C7013B">
              <w:rPr>
                <w:rFonts w:cs="Arial"/>
                <w:smallCaps/>
                <w:szCs w:val="22"/>
                <w:lang w:val="pt-PT" w:eastAsia="pt-PT"/>
              </w:rPr>
              <w:t xml:space="preserve"> do R</w:t>
            </w:r>
            <w:r w:rsidRPr="00AA2E26" w:rsidR="00103A89">
              <w:rPr>
                <w:rFonts w:cs="Arial"/>
                <w:smallCaps/>
                <w:szCs w:val="22"/>
                <w:lang w:val="pt-PT" w:eastAsia="pt-PT"/>
              </w:rPr>
              <w:t>ecurso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 xml:space="preserve">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bottom w:val="none" w:color="auto" w:sz="0" w:space="0"/>
            </w:tcBorders>
            <w:tcMar/>
          </w:tcPr>
          <w:p w:rsidRPr="00AA2E26" w:rsidR="00C7013B" w:rsidP="01F78638" w:rsidRDefault="00057CFD" w14:paraId="70BC60D9" w14:textId="7747CD5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PT" w:eastAsia="pt-PT"/>
              </w:rPr>
            </w:pPr>
            <w:r w:rsidRPr="01F78638" w:rsidR="00057CFD">
              <w:rPr>
                <w:rFonts w:cs="Arial"/>
                <w:b w:val="0"/>
                <w:bCs w:val="0"/>
                <w:lang w:val="pt-PT" w:eastAsia="pt-PT"/>
              </w:rPr>
              <w:t xml:space="preserve"> </w:t>
            </w:r>
            <w:proofErr w:type="spellStart"/>
            <w:r w:rsidRPr="01F78638" w:rsidR="003B3654">
              <w:rPr>
                <w:rFonts w:cs="Arial"/>
                <w:i w:val="1"/>
                <w:iCs w:val="1"/>
                <w:lang w:val="pt-PT" w:eastAsia="pt-PT"/>
              </w:rPr>
              <w:t>Web</w:t>
            </w:r>
            <w:r w:rsidRPr="01F78638" w:rsidR="00FA3114">
              <w:rPr>
                <w:rFonts w:cs="Arial"/>
                <w:i w:val="1"/>
                <w:iCs w:val="1"/>
                <w:lang w:val="pt-PT" w:eastAsia="pt-PT"/>
              </w:rPr>
              <w:t>q</w:t>
            </w:r>
            <w:r w:rsidRPr="01F78638" w:rsidR="003B3654">
              <w:rPr>
                <w:rFonts w:cs="Arial"/>
                <w:i w:val="1"/>
                <w:iCs w:val="1"/>
                <w:lang w:val="pt-PT" w:eastAsia="pt-PT"/>
              </w:rPr>
              <w:t>uest</w:t>
            </w:r>
            <w:proofErr w:type="spellEnd"/>
            <w:r w:rsidRPr="01F78638" w:rsidR="003B3654">
              <w:rPr>
                <w:rFonts w:cs="Arial"/>
                <w:b w:val="0"/>
                <w:bCs w:val="0"/>
                <w:lang w:val="pt-PT" w:eastAsia="pt-PT"/>
              </w:rPr>
              <w:t xml:space="preserve"> – </w:t>
            </w:r>
            <w:r w:rsidRPr="01F78638" w:rsidR="003B3654">
              <w:rPr>
                <w:rFonts w:cs="Arial"/>
                <w:b w:val="0"/>
                <w:bCs w:val="0"/>
                <w:lang w:val="pt-PT" w:eastAsia="pt-PT"/>
              </w:rPr>
              <w:t xml:space="preserve"> Química da água</w:t>
            </w:r>
          </w:p>
        </w:tc>
      </w:tr>
      <w:tr w:rsidRPr="00103A89" w:rsidR="00351962" w:rsidTr="0D3673D4" w14:paraId="683407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E43B2" w:rsidR="00351962" w:rsidP="006F548E" w:rsidRDefault="00351962" w14:paraId="483DD8B3" w14:textId="1F246C21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Autoria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A2E26" w:rsidR="00351962" w:rsidP="01F78638" w:rsidRDefault="003B3654" w14:paraId="07AF3940" w14:textId="1ECC0A2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01F78638" w:rsidR="00CE5A93">
              <w:rPr>
                <w:rFonts w:cs="Arial"/>
                <w:color w:val="auto"/>
                <w:lang w:val="pt-PT" w:eastAsia="pt-PT"/>
              </w:rPr>
              <w:t>E</w:t>
            </w:r>
            <w:proofErr w:type="spellStart"/>
            <w:r w:rsidRPr="01F78638" w:rsidR="00CE5A93">
              <w:rPr>
                <w:rFonts w:cs="Arial"/>
                <w:color w:val="auto"/>
                <w:lang w:val="pt-PT" w:eastAsia="pt-PT"/>
              </w:rPr>
              <w:t>quipa</w:t>
            </w:r>
            <w:proofErr w:type="spellEnd"/>
            <w:r w:rsidRPr="01F78638" w:rsidR="00CE5A93">
              <w:rPr>
                <w:rFonts w:cs="Arial"/>
                <w:lang w:val="pt-PT" w:eastAsia="pt-PT"/>
              </w:rPr>
              <w:t xml:space="preserve"> REDA</w:t>
            </w:r>
          </w:p>
        </w:tc>
      </w:tr>
      <w:tr w:rsidRPr="006C599E" w:rsidR="00351962" w:rsidTr="0D3673D4" w14:paraId="1C73456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351962" w14:paraId="1988E0CB" w14:textId="199C71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Breve Descrição do Recurso: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735B7F" w:rsidR="00351962" w:rsidP="006C599E" w:rsidRDefault="001B49BB" w14:paraId="33248E49" w14:textId="4590ECB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r>
              <w:rPr>
                <w:rFonts w:cs="Arial"/>
                <w:bCs/>
                <w:szCs w:val="22"/>
                <w:lang w:val="pt-PT" w:eastAsia="pt-PT"/>
              </w:rPr>
              <w:t xml:space="preserve">Este recurso é um </w:t>
            </w:r>
            <w:r w:rsidRPr="001A79FE">
              <w:rPr>
                <w:rFonts w:cs="Arial"/>
                <w:bCs/>
                <w:i/>
                <w:iCs/>
                <w:szCs w:val="22"/>
                <w:lang w:val="pt-PT" w:eastAsia="pt-PT"/>
              </w:rPr>
              <w:t>webquest,</w:t>
            </w:r>
            <w:r>
              <w:rPr>
                <w:rFonts w:cs="Arial"/>
                <w:bCs/>
                <w:szCs w:val="22"/>
                <w:lang w:val="pt-PT" w:eastAsia="pt-PT"/>
              </w:rPr>
              <w:t xml:space="preserve"> uma pesquisa orientada</w:t>
            </w:r>
            <w:r w:rsidR="00783BF6">
              <w:rPr>
                <w:rFonts w:cs="Arial"/>
                <w:bCs/>
                <w:szCs w:val="22"/>
                <w:lang w:val="pt-PT" w:eastAsia="pt-PT"/>
              </w:rPr>
              <w:t xml:space="preserve">, </w:t>
            </w:r>
            <w:r w:rsidR="00315CF3">
              <w:rPr>
                <w:rFonts w:cs="Arial"/>
                <w:bCs/>
                <w:szCs w:val="22"/>
                <w:lang w:val="pt-PT" w:eastAsia="pt-PT"/>
              </w:rPr>
              <w:t>sobre a temática da água e das suas propriedades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>. Nesta investigação</w:t>
            </w:r>
            <w:r w:rsidR="00FA3114">
              <w:rPr>
                <w:rFonts w:cs="Arial"/>
                <w:bCs/>
                <w:szCs w:val="22"/>
                <w:lang w:val="pt-PT" w:eastAsia="pt-PT"/>
              </w:rPr>
              <w:t>,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 xml:space="preserve"> os alunos terão de dar resposta a um conjunto de </w:t>
            </w:r>
            <w:r w:rsidR="006C599E">
              <w:rPr>
                <w:rFonts w:cs="Arial"/>
                <w:bCs/>
                <w:szCs w:val="22"/>
                <w:lang w:val="pt-PT" w:eastAsia="pt-PT"/>
              </w:rPr>
              <w:t xml:space="preserve">questões 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>presentes nas tarefas</w:t>
            </w:r>
            <w:r w:rsidR="00974F7D">
              <w:rPr>
                <w:rFonts w:cs="Arial"/>
                <w:bCs/>
                <w:szCs w:val="22"/>
                <w:lang w:val="pt-PT" w:eastAsia="pt-PT"/>
              </w:rPr>
              <w:t xml:space="preserve">. As respostas estão </w:t>
            </w:r>
            <w:r w:rsidR="00910A1F">
              <w:rPr>
                <w:rFonts w:cs="Arial"/>
                <w:bCs/>
                <w:szCs w:val="22"/>
                <w:lang w:val="pt-PT" w:eastAsia="pt-PT"/>
              </w:rPr>
              <w:t xml:space="preserve">presentes nos vários </w:t>
            </w:r>
            <w:r w:rsidRPr="001A79FE" w:rsidR="00910A1F">
              <w:rPr>
                <w:rFonts w:cs="Arial"/>
                <w:bCs/>
                <w:i/>
                <w:iCs/>
                <w:szCs w:val="22"/>
                <w:lang w:val="pt-PT" w:eastAsia="pt-PT"/>
              </w:rPr>
              <w:t>sites</w:t>
            </w:r>
            <w:r w:rsidR="00910A1F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036CB0">
              <w:rPr>
                <w:rFonts w:cs="Arial"/>
                <w:bCs/>
                <w:szCs w:val="22"/>
                <w:lang w:val="pt-PT" w:eastAsia="pt-PT"/>
              </w:rPr>
              <w:t>pré-selecionados</w:t>
            </w:r>
            <w:r w:rsidR="00910A1F">
              <w:rPr>
                <w:rFonts w:cs="Arial"/>
                <w:bCs/>
                <w:szCs w:val="22"/>
                <w:lang w:val="pt-PT" w:eastAsia="pt-PT"/>
              </w:rPr>
              <w:t xml:space="preserve"> pelo professor. O produto final será apresenta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do à turma com um </w:t>
            </w:r>
            <w:r w:rsidR="00FA3114">
              <w:rPr>
                <w:rFonts w:cs="Arial"/>
                <w:bCs/>
                <w:szCs w:val="22"/>
                <w:lang w:val="pt-PT" w:eastAsia="pt-PT"/>
              </w:rPr>
              <w:t>G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enially. A avaliação vai ser feita de duas </w:t>
            </w:r>
            <w:r w:rsidR="00036CB0">
              <w:rPr>
                <w:rFonts w:cs="Arial"/>
                <w:bCs/>
                <w:szCs w:val="22"/>
                <w:lang w:val="pt-PT" w:eastAsia="pt-PT"/>
              </w:rPr>
              <w:t xml:space="preserve">formas </w:t>
            </w:r>
            <w:r w:rsidRPr="001A79FE" w:rsidR="00036CB0">
              <w:rPr>
                <w:rFonts w:cs="Arial"/>
                <w:bCs/>
                <w:szCs w:val="22"/>
                <w:lang w:val="pt-PT" w:eastAsia="pt-PT"/>
              </w:rPr>
              <w:t>diferente</w:t>
            </w:r>
            <w:r w:rsidRPr="001A79FE" w:rsidR="001A79FE">
              <w:rPr>
                <w:rFonts w:cs="Arial"/>
                <w:bCs/>
                <w:szCs w:val="22"/>
                <w:lang w:val="pt-PT" w:eastAsia="pt-PT"/>
              </w:rPr>
              <w:t xml:space="preserve">s </w:t>
            </w:r>
            <w:r w:rsidRPr="001A79FE" w:rsidR="00431650">
              <w:rPr>
                <w:rFonts w:cs="Arial"/>
                <w:bCs/>
                <w:szCs w:val="22"/>
                <w:lang w:val="pt-PT" w:eastAsia="pt-PT"/>
              </w:rPr>
              <w:t>um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 questionário com </w:t>
            </w:r>
            <w:r w:rsidRPr="001A79FE" w:rsidR="00D573E3">
              <w:rPr>
                <w:rFonts w:cs="Arial"/>
                <w:bCs/>
                <w:i/>
                <w:iCs/>
                <w:szCs w:val="22"/>
                <w:lang w:val="pt-PT" w:eastAsia="pt-PT"/>
              </w:rPr>
              <w:t>feedback</w:t>
            </w:r>
            <w:r w:rsidR="00D573E3">
              <w:rPr>
                <w:rFonts w:cs="Arial"/>
                <w:bCs/>
                <w:szCs w:val="22"/>
                <w:lang w:val="pt-PT" w:eastAsia="pt-PT"/>
              </w:rPr>
              <w:t xml:space="preserve"> imediato e a avaliação do produto final com uma rubrica de avaliação </w:t>
            </w:r>
            <w:r w:rsidR="00036CB0">
              <w:rPr>
                <w:rFonts w:cs="Arial"/>
                <w:bCs/>
                <w:szCs w:val="22"/>
                <w:lang w:val="pt-PT" w:eastAsia="pt-PT"/>
              </w:rPr>
              <w:t>que os alunos terão conhecimento previamente.</w:t>
            </w:r>
          </w:p>
        </w:tc>
      </w:tr>
      <w:tr w:rsidRPr="007B0956" w:rsidR="00351962" w:rsidTr="0D3673D4" w14:paraId="7B5A98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A2E26" w:rsidR="00351962" w:rsidP="006F548E" w:rsidRDefault="00351962" w14:paraId="453601A4" w14:textId="0C0EFCD7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Domínios/Temas: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53AFA" w:rsidR="00351962" w:rsidP="006F548E" w:rsidRDefault="003B3654" w14:paraId="43E9CC97" w14:textId="43BEA2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r>
              <w:t>CLASSIFICAÇÃO DOS MATERIAIS</w:t>
            </w:r>
          </w:p>
        </w:tc>
      </w:tr>
      <w:tr w:rsidRPr="007B0956" w:rsidR="00351962" w:rsidTr="0D3673D4" w14:paraId="27A821A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351962" w14:paraId="6DC1C27E" w14:textId="5DBC0188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Nível de Ensino: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AA2E26" w:rsidR="00351962" w:rsidP="01F78638" w:rsidRDefault="0082091E" w14:paraId="3D4F5622" w14:textId="2DDD54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01F78638" w:rsidR="0082091E">
              <w:rPr>
                <w:rFonts w:cs="Arial"/>
                <w:lang w:val="pt-PT" w:eastAsia="pt-PT"/>
              </w:rPr>
              <w:t>9.º</w:t>
            </w:r>
            <w:ins w:author="Paula ASC. Cabral" w:date="2022-07-07T15:15:15.686Z" w:id="1409954687">
              <w:r w:rsidRPr="01F78638" w:rsidR="0082091E">
                <w:rPr>
                  <w:rFonts w:cs="Arial"/>
                  <w:lang w:val="pt-PT" w:eastAsia="pt-PT"/>
                </w:rPr>
                <w:t xml:space="preserve"> </w:t>
              </w:r>
            </w:ins>
            <w:r w:rsidRPr="01F78638" w:rsidR="003B3654">
              <w:rPr>
                <w:rFonts w:cs="Arial"/>
                <w:lang w:val="pt-PT" w:eastAsia="pt-PT"/>
              </w:rPr>
              <w:t>ano</w:t>
            </w:r>
          </w:p>
        </w:tc>
      </w:tr>
      <w:tr w:rsidRPr="007B0956" w:rsidR="00351962" w:rsidTr="0D3673D4" w14:paraId="5A8D24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A2E26" w:rsidR="00351962" w:rsidP="006F548E" w:rsidRDefault="00351962" w14:paraId="06AAAD4D" w14:textId="0F4AC768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Áreas curriculares: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E43B2" w:rsidR="00351962" w:rsidP="006F548E" w:rsidRDefault="00503F85" w14:paraId="5CC70810" w14:textId="02DA30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  <w:lang w:val="pt-PT" w:eastAsia="pt-PT"/>
              </w:rPr>
            </w:pPr>
            <w:r>
              <w:rPr>
                <w:rFonts w:cs="Arial"/>
                <w:b/>
                <w:szCs w:val="22"/>
                <w:lang w:val="pt-PT" w:eastAsia="pt-PT"/>
              </w:rPr>
              <w:t>Físico-Química</w:t>
            </w:r>
          </w:p>
        </w:tc>
      </w:tr>
      <w:tr w:rsidRPr="006C599E" w:rsidR="00351962" w:rsidTr="0D3673D4" w14:paraId="7BB08BD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351962" w14:paraId="49E2568B" w14:textId="77777777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 xml:space="preserve">Ferramentas </w:t>
            </w:r>
          </w:p>
          <w:p w:rsidRPr="00AA2E26" w:rsidR="00351962" w:rsidP="006F548E" w:rsidRDefault="00351962" w14:paraId="502460BD" w14:textId="0C4F23A9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(</w:t>
            </w:r>
            <w:r w:rsidR="00AA2E26">
              <w:rPr>
                <w:rFonts w:cs="Arial"/>
                <w:smallCaps/>
                <w:szCs w:val="22"/>
                <w:lang w:val="pt-PT" w:eastAsia="pt-PT"/>
              </w:rPr>
              <w:t>l</w:t>
            </w:r>
            <w:r w:rsidRPr="00AA2E26">
              <w:rPr>
                <w:rFonts w:cs="Arial"/>
                <w:smallCaps/>
                <w:szCs w:val="22"/>
                <w:lang w:val="pt-PT" w:eastAsia="pt-PT"/>
              </w:rPr>
              <w:t>ink e breve descrição):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144708" w:rsidR="00351962" w:rsidP="00144708" w:rsidRDefault="003B3654" w14:paraId="524A042F" w14:textId="389A6A1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00144708" w:rsidR="003B3654">
              <w:rPr>
                <w:b w:val="1"/>
                <w:bCs w:val="1"/>
              </w:rPr>
              <w:t>Genially</w:t>
            </w:r>
            <w:r w:rsidRPr="00144708" w:rsidR="00116219">
              <w:rPr>
                <w:b w:val="1"/>
                <w:bCs w:val="1"/>
              </w:rPr>
              <w:t xml:space="preserve"> </w:t>
            </w:r>
            <w:hyperlink w:history="1" r:id="Re555f978666f439f">
              <w:r w:rsidRPr="00F34248" w:rsidR="005D3AF2">
                <w:rPr>
                  <w:rStyle w:val="Hiperligao"/>
                  <w:rFonts w:ascii="Arial" w:hAnsi="Arial" w:cs="Arial"/>
                  <w:sz w:val="22"/>
                  <w:szCs w:val="22"/>
                  <w:shd w:val="clear" w:color="auto" w:fill="FFFFFF"/>
                </w:rPr>
                <w:t>https://view.genial.ly/622fd09c314b2d001113a839/interactive-content-webquest-quimica-da-agua</w:t>
              </w:r>
            </w:hyperlink>
            <w:r w:rsidR="00EE23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  <w:p w:rsidRPr="00144708" w:rsidR="003B3654" w:rsidP="01F78638" w:rsidRDefault="00144708" w14:paraId="1EA0036F" w14:textId="2C73C1F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proofErr w:type="spellStart"/>
            <w:r w:rsidRPr="01F78638" w:rsidR="00144708">
              <w:rPr>
                <w:lang w:val="pt-PT"/>
              </w:rPr>
              <w:t>Genially</w:t>
            </w:r>
            <w:proofErr w:type="spellEnd"/>
            <w:r w:rsidRPr="01F78638" w:rsidR="001A79FE">
              <w:rPr>
                <w:lang w:val="pt-PT"/>
              </w:rPr>
              <w:t xml:space="preserve"> </w:t>
            </w:r>
            <w:r w:rsidRPr="01F78638" w:rsidR="00144708">
              <w:rPr>
                <w:lang w:val="pt-PT"/>
              </w:rPr>
              <w:t>é um software de criação de conteúdo interativo.</w:t>
            </w:r>
            <w:r w:rsidRPr="01F78638" w:rsidR="001A79FE">
              <w:rPr>
                <w:lang w:val="pt-PT"/>
              </w:rPr>
              <w:t xml:space="preserve"> </w:t>
            </w:r>
            <w:r w:rsidRPr="01F78638" w:rsidR="00144708">
              <w:rPr>
                <w:lang w:val="pt-PT"/>
              </w:rPr>
              <w:t xml:space="preserve">Permite criar imagens, infográficos, apresentações, </w:t>
            </w:r>
            <w:proofErr w:type="spellStart"/>
            <w:r w:rsidRPr="01F78638" w:rsidR="00144708">
              <w:rPr>
                <w:i w:val="1"/>
                <w:iCs w:val="1"/>
                <w:lang w:val="pt-PT"/>
                <w:rPrChange w:author="Paula ASC. Cabral" w:date="2022-07-07T15:15:39.041Z" w:id="810127156">
                  <w:rPr>
                    <w:lang w:val="pt-PT"/>
                  </w:rPr>
                </w:rPrChange>
              </w:rPr>
              <w:t>microsites</w:t>
            </w:r>
            <w:proofErr w:type="spellEnd"/>
            <w:r w:rsidRPr="01F78638" w:rsidR="00144708">
              <w:rPr>
                <w:lang w:val="pt-PT"/>
              </w:rPr>
              <w:t>, catálogos, mapas, entre outros, que podem ser dotados de efeitos e animações interativas.</w:t>
            </w:r>
          </w:p>
        </w:tc>
      </w:tr>
      <w:tr w:rsidRPr="007B0956" w:rsidR="00D7087A" w:rsidTr="0D3673D4" w14:paraId="203934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E43B2" w:rsidR="00351962" w:rsidP="006F548E" w:rsidRDefault="00351962" w14:paraId="0D39A9A8" w14:textId="768E8E7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Duração</w:t>
            </w:r>
            <w:r w:rsidRPr="00AA2E26" w:rsidR="007B095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A2E26" w:rsidR="00C9256B" w:rsidP="006F548E" w:rsidRDefault="003B3654" w14:paraId="782E3877" w14:textId="7B36E71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3 blocos de 90 minutos</w:t>
            </w:r>
          </w:p>
        </w:tc>
      </w:tr>
      <w:tr w:rsidRPr="007B0956" w:rsidR="00351962" w:rsidTr="0D3673D4" w14:paraId="4A49C2AB" w14:textId="77777777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351962" w14:paraId="6589F464" w14:textId="3A73F54A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Equipamentos:</w:t>
            </w:r>
          </w:p>
          <w:p w:rsidRPr="00AA2E26" w:rsidR="00351962" w:rsidP="006F548E" w:rsidRDefault="00351962" w14:paraId="75D423E7" w14:textId="73A0FBA4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0490906" w:rsidP="01F78638" w:rsidRDefault="003B3654" w14:paraId="120634C2" w14:textId="77777777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01F78638" w:rsidR="003B3654">
              <w:rPr>
                <w:rFonts w:cs="Arial"/>
                <w:lang w:val="pt-PT" w:eastAsia="pt-PT"/>
              </w:rPr>
              <w:t>Computador</w:t>
            </w:r>
            <w:r w:rsidRPr="01F78638" w:rsidR="00C870A7">
              <w:rPr>
                <w:rFonts w:cs="Arial"/>
                <w:lang w:val="pt-PT" w:eastAsia="pt-PT"/>
              </w:rPr>
              <w:t xml:space="preserve">, </w:t>
            </w:r>
            <w:r w:rsidRPr="01F78638" w:rsidR="00C870A7">
              <w:rPr>
                <w:rFonts w:cs="Arial"/>
                <w:i w:val="1"/>
                <w:iCs w:val="1"/>
                <w:lang w:val="pt-PT" w:eastAsia="pt-PT"/>
                <w:rPrChange w:author="Paula ASC. Cabral" w:date="2022-07-07T15:15:50.954Z" w:id="1983750953">
                  <w:rPr>
                    <w:rFonts w:cs="Arial"/>
                    <w:lang w:val="pt-PT" w:eastAsia="pt-PT"/>
                  </w:rPr>
                </w:rPrChange>
              </w:rPr>
              <w:t>tablet</w:t>
            </w:r>
            <w:r w:rsidRPr="01F78638" w:rsidR="00490906">
              <w:rPr>
                <w:rFonts w:cs="Arial"/>
                <w:lang w:val="pt-PT" w:eastAsia="pt-PT"/>
              </w:rPr>
              <w:t xml:space="preserve"> ou telemóvel</w:t>
            </w:r>
          </w:p>
          <w:p w:rsidRPr="00AE43B2" w:rsidR="00106E9D" w:rsidP="0D3673D4" w:rsidRDefault="00490906" w14:paraId="66724EE6" w14:textId="0A15373D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0D3673D4" w:rsidR="00490906">
              <w:rPr>
                <w:rFonts w:cs="Arial"/>
                <w:lang w:val="pt-PT" w:eastAsia="pt-PT"/>
              </w:rPr>
              <w:t xml:space="preserve">Ligação à </w:t>
            </w:r>
            <w:r w:rsidRPr="0D3673D4" w:rsidR="00490906">
              <w:rPr>
                <w:rFonts w:cs="Arial"/>
                <w:i w:val="1"/>
                <w:iCs w:val="1"/>
                <w:lang w:val="pt-PT" w:eastAsia="pt-PT"/>
                <w:rPrChange w:author="Paula ASC. Cabral" w:date="2022-07-08T16:54:06.105Z" w:id="1598628123">
                  <w:rPr>
                    <w:rFonts w:cs="Arial"/>
                    <w:lang w:val="pt-PT" w:eastAsia="pt-PT"/>
                  </w:rPr>
                </w:rPrChange>
              </w:rPr>
              <w:t>i</w:t>
            </w:r>
            <w:r w:rsidRPr="0D3673D4" w:rsidR="00490906">
              <w:rPr>
                <w:rFonts w:cs="Arial"/>
                <w:i w:val="1"/>
                <w:iCs w:val="1"/>
                <w:lang w:val="pt-PT" w:eastAsia="pt-PT"/>
                <w:rPrChange w:author="Paula ASC. Cabral" w:date="2022-07-08T16:54:06.106Z" w:id="1510254527">
                  <w:rPr>
                    <w:rFonts w:cs="Arial"/>
                    <w:lang w:val="pt-PT" w:eastAsia="pt-PT"/>
                  </w:rPr>
                </w:rPrChange>
              </w:rPr>
              <w:t>n</w:t>
            </w:r>
            <w:r w:rsidRPr="0D3673D4" w:rsidR="001D7D57">
              <w:rPr>
                <w:rFonts w:cs="Arial"/>
                <w:i w:val="1"/>
                <w:iCs w:val="1"/>
                <w:lang w:val="pt-PT" w:eastAsia="pt-PT"/>
                <w:rPrChange w:author="Paula ASC. Cabral" w:date="2022-07-08T16:54:06.106Z" w:id="1140049480">
                  <w:rPr>
                    <w:rFonts w:cs="Arial"/>
                    <w:lang w:val="pt-PT" w:eastAsia="pt-PT"/>
                  </w:rPr>
                </w:rPrChange>
              </w:rPr>
              <w:t>ternet</w:t>
            </w:r>
          </w:p>
        </w:tc>
      </w:tr>
      <w:tr w:rsidRPr="006C599E" w:rsidR="00351962" w:rsidTr="0D3673D4" w14:paraId="17873B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A2E26" w:rsidR="00351962" w:rsidP="006F548E" w:rsidRDefault="00351962" w14:paraId="68BC8E7F" w14:textId="7FFF8D4C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Aprendizagens Essenciais</w:t>
            </w:r>
            <w:r w:rsidRPr="00AA2E26" w:rsidR="00FA7614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:rsidRPr="00AA2E26" w:rsidR="00351962" w:rsidP="006F548E" w:rsidRDefault="00351962" w14:paraId="39257261" w14:textId="72F868B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0C359C" w:rsidR="00351962" w:rsidP="0D3673D4" w:rsidRDefault="000C359C" w14:paraId="7EBC52BF" w14:textId="51CD4252">
            <w:pPr>
              <w:pStyle w:val="PargrafodaLista"/>
              <w:numPr>
                <w:ilvl w:val="0"/>
                <w:numId w:val="1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1"/>
                <w:bCs w:val="1"/>
                <w:lang w:val="pt-PT" w:eastAsia="pt-PT"/>
              </w:rPr>
            </w:pPr>
            <w:r w:rsidRPr="0D3673D4" w:rsidR="000C359C">
              <w:rPr>
                <w:b w:val="1"/>
                <w:bCs w:val="1"/>
                <w:lang w:val="pt-PT"/>
              </w:rPr>
              <w:t xml:space="preserve">Propriedades dos materiais e </w:t>
            </w:r>
            <w:r w:rsidRPr="0D3673D4" w:rsidR="000C359C">
              <w:rPr>
                <w:b w:val="1"/>
                <w:bCs w:val="1"/>
                <w:lang w:val="pt-PT"/>
              </w:rPr>
              <w:t>t</w:t>
            </w:r>
            <w:r w:rsidRPr="0D3673D4" w:rsidR="000C359C">
              <w:rPr>
                <w:b w:val="1"/>
                <w:bCs w:val="1"/>
                <w:lang w:val="pt-PT"/>
              </w:rPr>
              <w:t>abela periódica</w:t>
            </w:r>
          </w:p>
          <w:p w:rsidRPr="000C359C" w:rsidR="000C359C" w:rsidP="000C359C" w:rsidRDefault="000C359C" w14:paraId="6B82FC9B" w14:textId="296538A7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lang w:val="pt-PT"/>
              </w:rPr>
              <w:lastRenderedPageBreak/>
              <w:t xml:space="preserve">Identificar, com base em pesquisa e numa perspetiva </w:t>
            </w:r>
            <w:r w:rsidRPr="006C599E" w:rsidR="006C599E">
              <w:rPr>
                <w:lang w:val="pt-PT"/>
              </w:rPr>
              <w:t>interdisciplinar</w:t>
            </w:r>
            <w:r w:rsidRPr="006C599E">
              <w:rPr>
                <w:lang w:val="pt-PT"/>
              </w:rPr>
              <w:t>, a proporção dos elementos químicos presentes no corpo humano, avaliando o papel de certos elementos para a vida, comunicando os resultados.</w:t>
            </w:r>
          </w:p>
          <w:p w:rsidRPr="000C359C" w:rsidR="000C359C" w:rsidP="006F548E" w:rsidRDefault="000C359C" w14:paraId="47B1B11B" w14:textId="77777777">
            <w:pPr>
              <w:pStyle w:val="PargrafodaLista"/>
              <w:numPr>
                <w:ilvl w:val="0"/>
                <w:numId w:val="1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lang w:val="pt-PT" w:eastAsia="pt-PT"/>
              </w:rPr>
            </w:pPr>
            <w:r w:rsidRPr="000C359C">
              <w:rPr>
                <w:b/>
                <w:bCs/>
              </w:rPr>
              <w:t>Ligação química</w:t>
            </w:r>
          </w:p>
          <w:p w:rsidRPr="00AE43B2" w:rsidR="000C359C" w:rsidP="000C359C" w:rsidRDefault="000C359C" w14:paraId="6CA1D578" w14:textId="615ED601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lang w:val="pt-PT"/>
              </w:rPr>
              <w:t>Identificar os vários tipos de ligação química e relacioná</w:t>
            </w:r>
            <w:r w:rsidRPr="006C599E" w:rsidR="00AA7EBD">
              <w:rPr>
                <w:lang w:val="pt-PT"/>
              </w:rPr>
              <w:t>-</w:t>
            </w:r>
            <w:r w:rsidRPr="006C599E">
              <w:rPr>
                <w:lang w:val="pt-PT"/>
              </w:rPr>
              <w:t>los com certas classes de materiais: substâncias moleculares e covalentes, compostos iónicos e metais.</w:t>
            </w:r>
          </w:p>
        </w:tc>
      </w:tr>
      <w:tr w:rsidRPr="006C599E" w:rsidR="00351962" w:rsidTr="0D3673D4" w14:paraId="1FFA0F3D" w14:textId="77777777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FA7614" w14:paraId="35D884BD" w14:textId="514DDB91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lastRenderedPageBreak/>
              <w:t>Áreas de Competências do Perfil do Aluno</w:t>
            </w:r>
            <w:r w:rsidRPr="00AA2E26" w:rsidR="00351962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:rsidRPr="00AA2E26" w:rsidR="00351962" w:rsidP="006F548E" w:rsidRDefault="00351962" w14:paraId="395AD523" w14:textId="6255DDAC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546E4C" w:rsidR="00AE43B2" w:rsidP="01F78638" w:rsidRDefault="00703895" w14:paraId="6CAF6672" w14:textId="141DAF7D">
            <w:pPr>
              <w:pStyle w:val="PargrafodaLista"/>
              <w:numPr>
                <w:ilvl w:val="0"/>
                <w:numId w:val="11"/>
              </w:numPr>
              <w:spacing w:after="0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pt-PT"/>
              </w:rPr>
            </w:pPr>
            <w:r w:rsidRPr="01F78638" w:rsidR="00703895">
              <w:rPr>
                <w:lang w:val="pt-PT"/>
              </w:rPr>
              <w:t>B, C, D, E, F</w:t>
            </w:r>
            <w:r w:rsidRPr="01F78638" w:rsidR="00D40185">
              <w:rPr>
                <w:lang w:val="pt-PT"/>
              </w:rPr>
              <w:t xml:space="preserve">, </w:t>
            </w:r>
            <w:r w:rsidRPr="01F78638" w:rsidR="001A79FE">
              <w:rPr>
                <w:lang w:val="pt-PT"/>
              </w:rPr>
              <w:t>G e J</w:t>
            </w:r>
            <w:ins w:author="Paula ASC. Cabral" w:date="2022-07-07T15:16:35.243Z" w:id="145482250">
              <w:r w:rsidRPr="01F78638" w:rsidR="001A79FE">
                <w:rPr>
                  <w:lang w:val="pt-PT"/>
                </w:rPr>
                <w:t>.</w:t>
              </w:r>
            </w:ins>
          </w:p>
        </w:tc>
      </w:tr>
      <w:tr w:rsidRPr="006C599E" w:rsidR="00FA7614" w:rsidTr="0D3673D4" w14:paraId="1774B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A2E26" w:rsidR="00FA7614" w:rsidP="006F548E" w:rsidRDefault="00FA7614" w14:paraId="124E906D" w14:textId="66F3C2C2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Ações estratégicas de ensino orientadas para o perfil dos alunos: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F9481D" w:rsidR="00FA7614" w:rsidP="006F548E" w:rsidRDefault="006C599E" w14:paraId="6CA687DB" w14:textId="2B3B39C8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lang w:val="pt-PT"/>
              </w:rPr>
              <w:t>Interrogar-se</w:t>
            </w:r>
            <w:r w:rsidRPr="006C599E" w:rsidR="00F9481D">
              <w:rPr>
                <w:lang w:val="pt-PT"/>
              </w:rPr>
              <w:t xml:space="preserve"> sobre o seu próprio conhecimento, identificando pontos fracos e fortes das suas aprendizagens;</w:t>
            </w:r>
          </w:p>
          <w:p w:rsidRPr="00F265E4" w:rsidR="00F9481D" w:rsidP="006F548E" w:rsidRDefault="006C599E" w14:paraId="38142C4C" w14:textId="1A2482B4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D</w:t>
            </w:r>
            <w:r w:rsidRPr="006C599E" w:rsidR="00F9481D">
              <w:rPr>
                <w:lang w:val="pt-PT"/>
              </w:rPr>
              <w:t>escrever processos de pensamento usados durante a realização de uma tarefa ou abordagem de um problema</w:t>
            </w:r>
            <w:r>
              <w:rPr>
                <w:lang w:val="pt-PT"/>
              </w:rPr>
              <w:t>;</w:t>
            </w:r>
          </w:p>
          <w:p w:rsidRPr="00675191" w:rsidR="00F265E4" w:rsidP="006F548E" w:rsidRDefault="006C599E" w14:paraId="16502AA1" w14:textId="55B23996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A</w:t>
            </w:r>
            <w:r w:rsidRPr="006C599E" w:rsidR="00F265E4">
              <w:rPr>
                <w:lang w:val="pt-PT"/>
              </w:rPr>
              <w:t>ssumir responsabilidades adequadas ao que l for solicitado e</w:t>
            </w:r>
            <w:r>
              <w:rPr>
                <w:lang w:val="pt-PT"/>
              </w:rPr>
              <w:t>,</w:t>
            </w:r>
            <w:r w:rsidRPr="006C599E" w:rsidR="00F265E4">
              <w:rPr>
                <w:lang w:val="pt-PT"/>
              </w:rPr>
              <w:t xml:space="preserve"> contratualizar tarefas, apresentando resultados</w:t>
            </w:r>
            <w:r>
              <w:rPr>
                <w:lang w:val="pt-PT"/>
              </w:rPr>
              <w:t>;</w:t>
            </w:r>
          </w:p>
          <w:p w:rsidRPr="00AE43B2" w:rsidR="00675191" w:rsidP="01F78638" w:rsidRDefault="006C599E" w14:paraId="6B077086" w14:textId="4DE6DE75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01F78638" w:rsidR="006C599E">
              <w:rPr>
                <w:lang w:val="pt-PT"/>
              </w:rPr>
              <w:t>O</w:t>
            </w:r>
            <w:r w:rsidRPr="01F78638" w:rsidR="00675191">
              <w:rPr>
                <w:lang w:val="pt-PT"/>
              </w:rPr>
              <w:t>rganizar e realizar</w:t>
            </w:r>
            <w:r w:rsidRPr="01F78638" w:rsidR="006C599E">
              <w:rPr>
                <w:lang w:val="pt-PT"/>
              </w:rPr>
              <w:t>,</w:t>
            </w:r>
            <w:r w:rsidRPr="01F78638" w:rsidR="00675191">
              <w:rPr>
                <w:lang w:val="pt-PT"/>
              </w:rPr>
              <w:t xml:space="preserve"> autonomamente</w:t>
            </w:r>
            <w:r w:rsidRPr="01F78638" w:rsidR="006C599E">
              <w:rPr>
                <w:lang w:val="pt-PT"/>
              </w:rPr>
              <w:t>,</w:t>
            </w:r>
            <w:r w:rsidRPr="01F78638" w:rsidR="00675191">
              <w:rPr>
                <w:lang w:val="pt-PT"/>
              </w:rPr>
              <w:t xml:space="preserve"> tarefas</w:t>
            </w:r>
            <w:ins w:author="Paula ASC. Cabral" w:date="2022-07-07T15:16:48.759Z" w:id="169875046">
              <w:r w:rsidRPr="01F78638" w:rsidR="00675191">
                <w:rPr>
                  <w:lang w:val="pt-PT"/>
                </w:rPr>
                <w:t>,</w:t>
              </w:r>
            </w:ins>
            <w:r w:rsidRPr="01F78638" w:rsidR="00675191">
              <w:rPr>
                <w:lang w:val="pt-PT"/>
              </w:rPr>
              <w:t xml:space="preserve"> incluindo a promoção do estudo com o apoio do professor, ao identificar quais os obstáculos e </w:t>
            </w:r>
            <w:r w:rsidRPr="01F78638" w:rsidR="00675191">
              <w:rPr>
                <w:lang w:val="pt-PT"/>
              </w:rPr>
              <w:t xml:space="preserve">as </w:t>
            </w:r>
            <w:r w:rsidRPr="01F78638" w:rsidR="00675191">
              <w:rPr>
                <w:lang w:val="pt-PT"/>
              </w:rPr>
              <w:t>formas de os ultrapassar</w:t>
            </w:r>
            <w:r w:rsidRPr="01F78638" w:rsidR="006C599E">
              <w:rPr>
                <w:lang w:val="pt-PT"/>
              </w:rPr>
              <w:t>.</w:t>
            </w:r>
          </w:p>
        </w:tc>
      </w:tr>
      <w:tr w:rsidRPr="00351962" w:rsidR="00FA7614" w:rsidTr="0D3673D4" w14:paraId="6E6A048F" w14:textId="77777777">
        <w:trPr>
          <w:trHeight w:val="2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FA7614" w:rsidP="006F548E" w:rsidRDefault="00FA7614" w14:paraId="6694D97A" w14:textId="634C97E3">
            <w:pPr>
              <w:spacing w:after="0"/>
              <w:rPr>
                <w:rFonts w:cs="Arial"/>
                <w:b w:val="0"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Proposta de Operacionalização: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1F6195" w:rsidR="006B7607" w:rsidP="00B349E9" w:rsidRDefault="00F1338F" w14:paraId="5BE809EB" w14:textId="705EF05E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Pr="001F6195" w:rsidR="006B17D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1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  <w:r w:rsidRPr="001F6195" w:rsidR="000D07BC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–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9</w:t>
            </w:r>
            <w:r w:rsidRPr="001F6195" w:rsidR="000D07BC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0 minutos</w:t>
            </w:r>
          </w:p>
          <w:p w:rsidR="000D07BC" w:rsidP="00B349E9" w:rsidRDefault="00F52A65" w14:paraId="640F6B49" w14:textId="3B4669C3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1</w:t>
            </w:r>
            <w:r w:rsidR="000D07BC">
              <w:rPr>
                <w:rFonts w:cs="Arial"/>
                <w:szCs w:val="22"/>
                <w:lang w:val="pt-PT" w:eastAsia="pt-PT"/>
              </w:rPr>
              <w:t xml:space="preserve">. </w:t>
            </w:r>
            <w:r>
              <w:rPr>
                <w:rFonts w:cs="Arial"/>
                <w:szCs w:val="22"/>
                <w:lang w:val="pt-PT" w:eastAsia="pt-PT"/>
              </w:rPr>
              <w:t>Constituição dos grupos de trabalho</w:t>
            </w:r>
            <w:r w:rsidR="006C599E">
              <w:rPr>
                <w:rFonts w:cs="Arial"/>
                <w:szCs w:val="22"/>
                <w:lang w:val="pt-PT" w:eastAsia="pt-PT"/>
              </w:rPr>
              <w:t xml:space="preserve"> (</w:t>
            </w:r>
            <w:r>
              <w:rPr>
                <w:rFonts w:cs="Arial"/>
                <w:szCs w:val="22"/>
                <w:lang w:val="pt-PT" w:eastAsia="pt-PT"/>
              </w:rPr>
              <w:t>idealmente de 3 elementos</w:t>
            </w:r>
            <w:r w:rsidR="006C599E">
              <w:rPr>
                <w:rFonts w:cs="Arial"/>
                <w:szCs w:val="22"/>
                <w:lang w:val="pt-PT" w:eastAsia="pt-PT"/>
              </w:rPr>
              <w:t>)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  <w:p w:rsidR="00F52A65" w:rsidP="00F52A65" w:rsidRDefault="00F52A65" w14:paraId="3A26080C" w14:textId="175440BF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lastRenderedPageBreak/>
              <w:t>2. Leitura atenta de todo o recurso</w:t>
            </w:r>
            <w:r w:rsidR="006C599E">
              <w:rPr>
                <w:rFonts w:cs="Arial"/>
                <w:szCs w:val="22"/>
                <w:lang w:val="pt-PT" w:eastAsia="pt-PT"/>
              </w:rPr>
              <w:t>:</w:t>
            </w:r>
            <w:r>
              <w:rPr>
                <w:rFonts w:cs="Arial"/>
                <w:szCs w:val="22"/>
                <w:lang w:val="pt-PT" w:eastAsia="pt-PT"/>
              </w:rPr>
              <w:t xml:space="preserve"> a introdução, as tarefas, o processo, os recursos a avaliação e a conclusão.</w:t>
            </w:r>
          </w:p>
          <w:p w:rsidR="00F52A65" w:rsidP="00F52A65" w:rsidRDefault="00F52A65" w14:paraId="5E189B51" w14:textId="46D5CBF3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3. </w:t>
            </w:r>
            <w:r w:rsidR="00E449B1">
              <w:rPr>
                <w:rFonts w:cs="Arial"/>
                <w:szCs w:val="22"/>
                <w:lang w:val="pt-PT" w:eastAsia="pt-PT"/>
              </w:rPr>
              <w:t>Realização das tarefas</w:t>
            </w:r>
            <w:r w:rsidR="001F6195">
              <w:rPr>
                <w:rFonts w:cs="Arial"/>
                <w:szCs w:val="22"/>
                <w:lang w:val="pt-PT" w:eastAsia="pt-PT"/>
              </w:rPr>
              <w:t xml:space="preserve"> 1 e 2.</w:t>
            </w:r>
          </w:p>
          <w:p w:rsidR="00F52A65" w:rsidP="00B349E9" w:rsidRDefault="00F52A65" w14:paraId="21439E8B" w14:textId="77777777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</w:p>
          <w:p w:rsidRPr="001F6195" w:rsidR="000D07BC" w:rsidP="000D07BC" w:rsidRDefault="000D07BC" w14:paraId="3E93CB3A" w14:textId="33FE7C43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Pr="001F6195" w:rsid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2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90 minutos</w:t>
            </w:r>
          </w:p>
          <w:p w:rsidR="000D07BC" w:rsidP="001F6195" w:rsidRDefault="001F6195" w14:paraId="4D81D998" w14:textId="609D2E3C">
            <w:pPr>
              <w:pStyle w:val="PargrafodaLista"/>
              <w:numPr>
                <w:ilvl w:val="0"/>
                <w:numId w:val="13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Realização das tarefas 3 e 4 </w:t>
            </w:r>
          </w:p>
          <w:p w:rsidRPr="000307BD" w:rsidR="000D07BC" w:rsidP="000307BD" w:rsidRDefault="000307BD" w14:paraId="0D845161" w14:textId="1644B03D">
            <w:pPr>
              <w:pStyle w:val="PargrafodaLista"/>
              <w:numPr>
                <w:ilvl w:val="0"/>
                <w:numId w:val="13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Inicio do processo da criação do </w:t>
            </w:r>
            <w:r w:rsidR="006C599E">
              <w:rPr>
                <w:rFonts w:cs="Arial"/>
                <w:szCs w:val="22"/>
                <w:lang w:val="pt-PT" w:eastAsia="pt-PT"/>
              </w:rPr>
              <w:t>G</w:t>
            </w:r>
            <w:r>
              <w:rPr>
                <w:rFonts w:cs="Arial"/>
                <w:szCs w:val="22"/>
                <w:lang w:val="pt-PT" w:eastAsia="pt-PT"/>
              </w:rPr>
              <w:t>enially para apresentação da aula seguinte.</w:t>
            </w:r>
          </w:p>
          <w:p w:rsidR="00A647DD" w:rsidP="00A647DD" w:rsidRDefault="000D07BC" w14:paraId="103DC668" w14:textId="33CD66D2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3</w:t>
            </w: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90 minutos</w:t>
            </w:r>
          </w:p>
          <w:p w:rsidR="00A647DD" w:rsidP="00A647DD" w:rsidRDefault="00A647DD" w14:paraId="69EE50B1" w14:textId="2A296534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Continuação do trabalho para a </w:t>
            </w:r>
            <w:r w:rsidR="002F5E20">
              <w:rPr>
                <w:rFonts w:cs="Arial"/>
                <w:szCs w:val="22"/>
                <w:lang w:val="pt-PT" w:eastAsia="pt-PT"/>
              </w:rPr>
              <w:t>apresentação final.</w:t>
            </w:r>
          </w:p>
          <w:p w:rsidR="002F5E20" w:rsidP="00A647DD" w:rsidRDefault="002F5E20" w14:paraId="111C3F42" w14:textId="49703577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Realização do questionário final.</w:t>
            </w:r>
          </w:p>
          <w:p w:rsidRPr="0080098D" w:rsidR="000D07BC" w:rsidP="0080098D" w:rsidRDefault="002F5E20" w14:paraId="7768113B" w14:textId="5B85FEB0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Apresentação do </w:t>
            </w:r>
            <w:r w:rsidR="005617DE">
              <w:rPr>
                <w:rFonts w:cs="Arial"/>
                <w:szCs w:val="22"/>
                <w:lang w:val="pt-PT" w:eastAsia="pt-PT"/>
              </w:rPr>
              <w:t xml:space="preserve">trabalho final </w:t>
            </w:r>
          </w:p>
        </w:tc>
      </w:tr>
      <w:tr w:rsidRPr="006C599E" w:rsidR="00FA7614" w:rsidTr="0D3673D4" w14:paraId="769C50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7B0956" w:rsidR="00FA7614" w:rsidP="006F548E" w:rsidRDefault="00FA7614" w14:paraId="689178CC" w14:textId="0CED1E2B">
            <w:pPr>
              <w:spacing w:after="0"/>
              <w:rPr>
                <w:rFonts w:cs="Arial"/>
                <w:b w:val="0"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lastRenderedPageBreak/>
              <w:t>Sugestões &amp; Dicas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6C599E" w:rsidR="00103A89" w:rsidP="00B2510D" w:rsidRDefault="00B2510D" w14:paraId="5CF9497E" w14:textId="6429C742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rFonts w:cs="Arial"/>
                <w:szCs w:val="22"/>
                <w:lang w:val="pt-PT" w:eastAsia="pt-PT"/>
              </w:rPr>
              <w:t>Dada a quantidade de informação apresentada é aconselhado que os alunos invistam na tarefa fora da sala de aula</w:t>
            </w:r>
            <w:r w:rsidRPr="006C599E" w:rsidR="004D7560">
              <w:rPr>
                <w:rFonts w:cs="Arial"/>
                <w:szCs w:val="22"/>
                <w:lang w:val="pt-PT" w:eastAsia="pt-PT"/>
              </w:rPr>
              <w:t>, para que a apropriação do conhecimento seja mais eficaz.</w:t>
            </w:r>
          </w:p>
          <w:p w:rsidRPr="006C599E" w:rsidR="004D7560" w:rsidP="00B2510D" w:rsidRDefault="00177391" w14:paraId="61913333" w14:textId="4D429167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Cs w:val="22"/>
                <w:lang w:val="pt-PT" w:eastAsia="pt-PT"/>
              </w:rPr>
            </w:pPr>
            <w:r w:rsidRPr="006C599E">
              <w:rPr>
                <w:rFonts w:cs="Arial"/>
                <w:szCs w:val="22"/>
                <w:lang w:val="pt-PT" w:eastAsia="pt-PT"/>
              </w:rPr>
              <w:t xml:space="preserve">O trabalho final poderá também ser realizado com outras ferramentas do género do </w:t>
            </w:r>
            <w:r w:rsidR="006C599E">
              <w:rPr>
                <w:rFonts w:cs="Arial"/>
                <w:szCs w:val="22"/>
                <w:lang w:val="pt-PT" w:eastAsia="pt-PT"/>
              </w:rPr>
              <w:t>G</w:t>
            </w:r>
            <w:r w:rsidRPr="006C599E">
              <w:rPr>
                <w:rFonts w:cs="Arial"/>
                <w:szCs w:val="22"/>
                <w:lang w:val="pt-PT" w:eastAsia="pt-PT"/>
              </w:rPr>
              <w:t xml:space="preserve">enially, nomeadamente o </w:t>
            </w:r>
            <w:r w:rsidR="006C599E">
              <w:rPr>
                <w:rFonts w:cs="Arial"/>
                <w:szCs w:val="22"/>
                <w:lang w:val="pt-PT" w:eastAsia="pt-PT"/>
              </w:rPr>
              <w:t>C</w:t>
            </w:r>
            <w:r w:rsidRPr="006C599E">
              <w:rPr>
                <w:rFonts w:cs="Arial"/>
                <w:szCs w:val="22"/>
                <w:lang w:val="pt-PT" w:eastAsia="pt-PT"/>
              </w:rPr>
              <w:t>anva</w:t>
            </w:r>
            <w:r w:rsidRPr="006C599E" w:rsidR="00E447F6">
              <w:rPr>
                <w:rFonts w:cs="Arial"/>
                <w:szCs w:val="22"/>
                <w:lang w:val="pt-PT" w:eastAsia="pt-PT"/>
              </w:rPr>
              <w:t>:</w:t>
            </w:r>
          </w:p>
          <w:p w:rsidRPr="006C599E" w:rsidR="00E447F6" w:rsidP="00E447F6" w:rsidRDefault="00C56AC2" w14:paraId="2FD417A8" w14:textId="616DCFBE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Cs w:val="22"/>
                <w:lang w:val="pt-PT" w:eastAsia="pt-PT"/>
              </w:rPr>
            </w:pPr>
            <w:hyperlink w:history="1" r:id="rId10">
              <w:r w:rsidRPr="006C599E" w:rsidR="00E447F6">
                <w:rPr>
                  <w:rStyle w:val="Hiperligao"/>
                  <w:rFonts w:ascii="Arial" w:hAnsi="Arial" w:cs="Arial"/>
                  <w:sz w:val="22"/>
                  <w:szCs w:val="22"/>
                  <w:lang w:val="pt-PT" w:eastAsia="pt-PT"/>
                </w:rPr>
                <w:t>https://www.canva.com/pt_pt/</w:t>
              </w:r>
            </w:hyperlink>
            <w:r w:rsidRPr="006C599E" w:rsidR="00E447F6">
              <w:rPr>
                <w:rFonts w:cs="Arial"/>
                <w:color w:val="0070C0"/>
                <w:szCs w:val="22"/>
                <w:lang w:val="pt-PT" w:eastAsia="pt-PT"/>
              </w:rPr>
              <w:t xml:space="preserve"> </w:t>
            </w:r>
          </w:p>
        </w:tc>
      </w:tr>
      <w:tr w:rsidRPr="006C599E" w:rsidR="00FA7614" w:rsidTr="0D3673D4" w14:paraId="3D905CF2" w14:textId="77777777">
        <w:trPr>
          <w:trHeight w:val="10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351962" w:rsidR="00FA7614" w:rsidP="006F548E" w:rsidRDefault="00FA7614" w14:paraId="25951413" w14:textId="224E3E7B">
            <w:pPr>
              <w:spacing w:after="0"/>
              <w:rPr>
                <w:rFonts w:cs="Arial"/>
                <w:smallCaps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t>Segurança &amp; Identidade Digital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AA2E26" w:rsidR="00AA2E26" w:rsidP="00372E64" w:rsidRDefault="00372E64" w14:paraId="632FD878" w14:textId="5239BC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É sugerida a utilização de contas institucionais para a criação </w:t>
            </w:r>
            <w:r w:rsidR="006C042E">
              <w:rPr>
                <w:rFonts w:cs="Arial"/>
                <w:szCs w:val="22"/>
                <w:lang w:val="pt-PT" w:eastAsia="pt-PT"/>
              </w:rPr>
              <w:t>dos respetivos utilizadores na plataforma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</w:tc>
      </w:tr>
    </w:tbl>
    <w:p w:rsidRPr="00372E64" w:rsidR="00F3332C" w:rsidP="00B004A0" w:rsidRDefault="00F3332C" w14:paraId="60C3BD82" w14:textId="63D5126E">
      <w:pPr>
        <w:rPr>
          <w:rFonts w:cs="Arial"/>
          <w:sz w:val="24"/>
          <w:lang w:val="pt-PT" w:eastAsia="pt-PT"/>
        </w:rPr>
      </w:pPr>
    </w:p>
    <w:sectPr w:rsidRPr="00372E64" w:rsidR="00F3332C" w:rsidSect="00AE43B2">
      <w:headerReference w:type="default" r:id="rId11"/>
      <w:footerReference w:type="even" r:id="rId12"/>
      <w:footerReference w:type="default" r:id="rId13"/>
      <w:pgSz w:w="11900" w:h="16840" w:orient="portrait"/>
      <w:pgMar w:top="2109" w:right="1418" w:bottom="1134" w:left="1418" w:header="712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6AC2" w:rsidP="007932AE" w:rsidRDefault="00C56AC2" w14:paraId="2ACA1982" w14:textId="77777777">
      <w:pPr>
        <w:spacing w:after="0"/>
      </w:pPr>
      <w:r>
        <w:separator/>
      </w:r>
    </w:p>
  </w:endnote>
  <w:endnote w:type="continuationSeparator" w:id="0">
    <w:p w:rsidR="00C56AC2" w:rsidP="007932AE" w:rsidRDefault="00C56AC2" w14:paraId="3256107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F65" w:rsidP="00757F91" w:rsidRDefault="00A53F65" w14:paraId="5B80DEDF" w14:textId="766507A9">
    <w:pPr>
      <w:pStyle w:val="Rodap"/>
      <w:framePr w:wrap="none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A53F65" w:rsidRDefault="00A53F65" w14:paraId="7D204EE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721335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53F65" w:rsidP="00757F91" w:rsidRDefault="00A53F65" w14:paraId="58862FDC" w14:textId="5B5408D9">
        <w:pPr>
          <w:pStyle w:val="Rodap"/>
          <w:framePr w:wrap="none" w:hAnchor="margin" w:vAnchor="text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D92700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A53F65" w:rsidRDefault="00A53F65" w14:paraId="2093934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6AC2" w:rsidP="007932AE" w:rsidRDefault="00C56AC2" w14:paraId="68E0065E" w14:textId="77777777">
      <w:pPr>
        <w:spacing w:after="0"/>
      </w:pPr>
      <w:r>
        <w:separator/>
      </w:r>
    </w:p>
  </w:footnote>
  <w:footnote w:type="continuationSeparator" w:id="0">
    <w:p w:rsidR="00C56AC2" w:rsidP="007932AE" w:rsidRDefault="00C56AC2" w14:paraId="2E37B18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mc:Ignorable="w14 w15 w16se w16cid w16 w16cex w16sdtdh wp14">
  <w:p w:rsidRPr="00D7576E" w:rsidR="002C3117" w:rsidDel="00CE5A93" w:rsidP="00106E9D" w:rsidRDefault="002C3117" w14:paraId="08485FC9" w14:textId="5E6C8FD8">
    <w:pPr>
      <w:pStyle w:val="Cabealho"/>
      <w:tabs>
        <w:tab w:val="clear" w:pos="4320"/>
        <w:tab w:val="clear" w:pos="8640"/>
      </w:tabs>
      <w:spacing w:before="0"/>
      <w:jc w:val="right"/>
      <w:rPr>
        <w:del w:author="Andreia Sósinho" w:date="2022-04-27T14:51:00Z" w:id="2"/>
        <w:sz w:val="16"/>
        <w:szCs w:val="16"/>
        <w:lang w:val="pt-PT"/>
      </w:rPr>
    </w:pPr>
    <w:del w:author="Andreia Sósinho" w:date="2022-04-27T14:51:00Z" w:id="3">
      <w:r w:rsidRPr="00C04EE7" w:rsidDel="00CE5A93">
        <w:rPr>
          <w:sz w:val="16"/>
          <w:szCs w:val="16"/>
          <w:lang w:val="pt-PT"/>
        </w:rPr>
        <w:delText>Mestrado em Educação</w:delText>
      </w:r>
      <w:r w:rsidRPr="00D7576E" w:rsidDel="00CE5A93">
        <w:rPr>
          <w:sz w:val="16"/>
          <w:szCs w:val="16"/>
          <w:lang w:val="pt-PT"/>
        </w:rPr>
        <w:delText xml:space="preserve"> e</w:delText>
      </w:r>
      <w:r w:rsidRPr="00C04EE7" w:rsidDel="00CE5A93">
        <w:rPr>
          <w:sz w:val="16"/>
          <w:szCs w:val="16"/>
          <w:lang w:val="pt-PT"/>
        </w:rPr>
        <w:delText xml:space="preserve"> Tecnologias Digitais</w:delText>
      </w:r>
    </w:del>
  </w:p>
  <w:p w:rsidR="00296425" w:rsidDel="00CE5A93" w:rsidP="002C3117" w:rsidRDefault="005477F8" w14:paraId="31258FA8" w14:textId="533BF475">
    <w:pPr>
      <w:pStyle w:val="Cabealho"/>
      <w:spacing w:before="0"/>
      <w:jc w:val="right"/>
      <w:rPr>
        <w:del w:author="Andreia Sósinho" w:date="2022-04-27T14:51:00Z" w:id="4"/>
        <w:sz w:val="16"/>
        <w:szCs w:val="16"/>
      </w:rPr>
    </w:pPr>
    <w:del w:author="Andreia Sósinho" w:date="2022-04-27T14:51:00Z" w:id="5">
      <w:r w:rsidRPr="00C04EE7" w:rsidDel="00CE5A93">
        <w:rPr>
          <w:noProof/>
          <w:sz w:val="16"/>
          <w:szCs w:val="16"/>
          <w:lang w:val="pt-PT" w:eastAsia="pt-PT"/>
        </w:rPr>
        <w:drawing>
          <wp:anchor distT="0" distB="0" distL="114300" distR="114300" simplePos="0" relativeHeight="251658240" behindDoc="1" locked="0" layoutInCell="1" allowOverlap="1" wp14:anchorId="0FBA0730" wp14:editId="7862C00F">
            <wp:simplePos x="0" y="0"/>
            <wp:positionH relativeFrom="column">
              <wp:posOffset>-8939</wp:posOffset>
            </wp:positionH>
            <wp:positionV relativeFrom="paragraph">
              <wp:posOffset>-340556</wp:posOffset>
            </wp:positionV>
            <wp:extent cx="1566000" cy="746833"/>
            <wp:effectExtent l="0" t="0" r="0" b="0"/>
            <wp:wrapNone/>
            <wp:docPr id="9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74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EE7" w:rsidDel="00CE5A93" w:rsidR="002C3117">
        <w:rPr>
          <w:sz w:val="16"/>
          <w:szCs w:val="16"/>
          <w:lang w:val="pt-PT"/>
        </w:rPr>
        <w:delText>Conceção</w:delText>
      </w:r>
      <w:r w:rsidRPr="002C3117" w:rsidDel="00CE5A93" w:rsidR="002C3117">
        <w:rPr>
          <w:sz w:val="16"/>
          <w:szCs w:val="16"/>
        </w:rPr>
        <w:delText xml:space="preserve"> de</w:delText>
      </w:r>
      <w:r w:rsidRPr="00C04EE7" w:rsidDel="00CE5A93" w:rsidR="002C3117">
        <w:rPr>
          <w:sz w:val="16"/>
          <w:szCs w:val="16"/>
          <w:lang w:val="pt-PT"/>
        </w:rPr>
        <w:delText xml:space="preserve"> Recursos Educativos Digitais</w:delText>
      </w:r>
    </w:del>
  </w:p>
  <w:p w:rsidR="00F815E0" w:rsidDel="00CE5A93" w:rsidP="002C3117" w:rsidRDefault="00F815E0" w14:paraId="0B741173" w14:textId="3E1E00F3">
    <w:pPr>
      <w:pStyle w:val="Cabealho"/>
      <w:spacing w:before="0"/>
      <w:jc w:val="right"/>
      <w:rPr>
        <w:del w:author="Andreia Sósinho" w:date="2022-04-27T14:51:00Z" w:id="6"/>
        <w:sz w:val="16"/>
        <w:szCs w:val="16"/>
      </w:rPr>
    </w:pPr>
  </w:p>
  <w:p w:rsidRPr="002C3117" w:rsidR="00F815E0" w:rsidP="00CE5A93" w:rsidRDefault="00CE5A93" w14:paraId="66140DA8" w14:textId="2D24F796">
    <w:pPr>
      <w:pStyle w:val="Cabealho"/>
      <w:spacing w:before="0"/>
      <w:jc w:val="center"/>
      <w:rPr>
        <w:sz w:val="16"/>
        <w:szCs w:val="16"/>
      </w:rPr>
      <w:pPrChange w:author="Andreia Sósinho" w:date="2022-04-27T14:52:00Z" w:id="7">
        <w:pPr>
          <w:pStyle w:val="Cabealho"/>
          <w:spacing w:before="0"/>
          <w:jc w:val="right"/>
        </w:pPr>
      </w:pPrChange>
    </w:pPr>
    <w:ins w:author="Andreia Sósinho" w:date="2022-04-27T14:52:00Z" w:id="8">
      <w:r>
        <w:rPr>
          <w:noProof/>
          <w:sz w:val="16"/>
          <w:szCs w:val="16"/>
        </w:rPr>
        <w:drawing>
          <wp:inline distT="0" distB="0" distL="0" distR="0" wp14:anchorId="7E3AF5B4" wp14:editId="00A73555">
            <wp:extent cx="1888578" cy="730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37827" cy="7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27"/>
    <w:multiLevelType w:val="hybridMultilevel"/>
    <w:tmpl w:val="6F9AF748"/>
    <w:lvl w:ilvl="0" w:tplc="6E52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840AC"/>
    <w:multiLevelType w:val="hybridMultilevel"/>
    <w:tmpl w:val="956AB0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56C8"/>
    <w:multiLevelType w:val="hybridMultilevel"/>
    <w:tmpl w:val="FB962EA2"/>
    <w:lvl w:ilvl="0" w:tplc="C5D052B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8C2BB5"/>
    <w:multiLevelType w:val="hybridMultilevel"/>
    <w:tmpl w:val="15025654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E81472"/>
    <w:multiLevelType w:val="hybridMultilevel"/>
    <w:tmpl w:val="0E007B30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A05227"/>
    <w:multiLevelType w:val="hybridMultilevel"/>
    <w:tmpl w:val="9828AF0C"/>
    <w:lvl w:ilvl="0" w:tplc="FA58C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133C3"/>
    <w:multiLevelType w:val="hybridMultilevel"/>
    <w:tmpl w:val="0E402452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767EBD"/>
    <w:multiLevelType w:val="hybridMultilevel"/>
    <w:tmpl w:val="CEECB77E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1D2CA4"/>
    <w:multiLevelType w:val="hybridMultilevel"/>
    <w:tmpl w:val="AA3406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F1165"/>
    <w:multiLevelType w:val="hybridMultilevel"/>
    <w:tmpl w:val="22B253DA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AC187E"/>
    <w:multiLevelType w:val="hybridMultilevel"/>
    <w:tmpl w:val="26E45B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A21AC"/>
    <w:multiLevelType w:val="hybridMultilevel"/>
    <w:tmpl w:val="22405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B33E3"/>
    <w:multiLevelType w:val="hybridMultilevel"/>
    <w:tmpl w:val="224050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20C15"/>
    <w:multiLevelType w:val="hybridMultilevel"/>
    <w:tmpl w:val="75523B6E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CE1210"/>
    <w:multiLevelType w:val="hybridMultilevel"/>
    <w:tmpl w:val="3B20BF3E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1318510">
    <w:abstractNumId w:val="13"/>
  </w:num>
  <w:num w:numId="2" w16cid:durableId="394663668">
    <w:abstractNumId w:val="4"/>
  </w:num>
  <w:num w:numId="3" w16cid:durableId="2008558711">
    <w:abstractNumId w:val="1"/>
  </w:num>
  <w:num w:numId="4" w16cid:durableId="356858260">
    <w:abstractNumId w:val="8"/>
  </w:num>
  <w:num w:numId="5" w16cid:durableId="1457717836">
    <w:abstractNumId w:val="10"/>
  </w:num>
  <w:num w:numId="6" w16cid:durableId="83695044">
    <w:abstractNumId w:val="12"/>
  </w:num>
  <w:num w:numId="7" w16cid:durableId="458062932">
    <w:abstractNumId w:val="9"/>
  </w:num>
  <w:num w:numId="8" w16cid:durableId="835388911">
    <w:abstractNumId w:val="7"/>
  </w:num>
  <w:num w:numId="9" w16cid:durableId="1371420967">
    <w:abstractNumId w:val="14"/>
  </w:num>
  <w:num w:numId="10" w16cid:durableId="456412989">
    <w:abstractNumId w:val="3"/>
  </w:num>
  <w:num w:numId="11" w16cid:durableId="1257133438">
    <w:abstractNumId w:val="6"/>
  </w:num>
  <w:num w:numId="12" w16cid:durableId="31654493">
    <w:abstractNumId w:val="11"/>
  </w:num>
  <w:num w:numId="13" w16cid:durableId="2023050729">
    <w:abstractNumId w:val="5"/>
  </w:num>
  <w:num w:numId="14" w16cid:durableId="610745803">
    <w:abstractNumId w:val="0"/>
  </w:num>
  <w:num w:numId="15" w16cid:durableId="875308998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Sósinho">
    <w15:presenceInfo w15:providerId="None" w15:userId="Andreia Sósin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tru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B4"/>
    <w:rsid w:val="00000B68"/>
    <w:rsid w:val="00002A2F"/>
    <w:rsid w:val="00003C51"/>
    <w:rsid w:val="0000415C"/>
    <w:rsid w:val="00004E03"/>
    <w:rsid w:val="00007500"/>
    <w:rsid w:val="000111A8"/>
    <w:rsid w:val="000129D1"/>
    <w:rsid w:val="000278D7"/>
    <w:rsid w:val="000307BD"/>
    <w:rsid w:val="00030E6B"/>
    <w:rsid w:val="0003313A"/>
    <w:rsid w:val="0003457C"/>
    <w:rsid w:val="00036CB0"/>
    <w:rsid w:val="0004030A"/>
    <w:rsid w:val="00040434"/>
    <w:rsid w:val="00046915"/>
    <w:rsid w:val="00047635"/>
    <w:rsid w:val="0005381C"/>
    <w:rsid w:val="00057CFD"/>
    <w:rsid w:val="00066401"/>
    <w:rsid w:val="00070490"/>
    <w:rsid w:val="00070C29"/>
    <w:rsid w:val="00071333"/>
    <w:rsid w:val="000719BC"/>
    <w:rsid w:val="000808C7"/>
    <w:rsid w:val="000921C0"/>
    <w:rsid w:val="000940A0"/>
    <w:rsid w:val="00096A53"/>
    <w:rsid w:val="000A04AA"/>
    <w:rsid w:val="000A28DB"/>
    <w:rsid w:val="000A33E2"/>
    <w:rsid w:val="000B6303"/>
    <w:rsid w:val="000C359C"/>
    <w:rsid w:val="000C3ABE"/>
    <w:rsid w:val="000C77A7"/>
    <w:rsid w:val="000D07BC"/>
    <w:rsid w:val="000D36DA"/>
    <w:rsid w:val="000D3910"/>
    <w:rsid w:val="000D434E"/>
    <w:rsid w:val="000D5D7D"/>
    <w:rsid w:val="000E4FBB"/>
    <w:rsid w:val="000E5121"/>
    <w:rsid w:val="000F036C"/>
    <w:rsid w:val="000F2281"/>
    <w:rsid w:val="000F299F"/>
    <w:rsid w:val="000F3FB7"/>
    <w:rsid w:val="000F6986"/>
    <w:rsid w:val="0010251A"/>
    <w:rsid w:val="00103A89"/>
    <w:rsid w:val="00106E9D"/>
    <w:rsid w:val="00116219"/>
    <w:rsid w:val="00120924"/>
    <w:rsid w:val="00120D94"/>
    <w:rsid w:val="00121516"/>
    <w:rsid w:val="00126A8F"/>
    <w:rsid w:val="0012786F"/>
    <w:rsid w:val="00130DD5"/>
    <w:rsid w:val="00134063"/>
    <w:rsid w:val="00134A69"/>
    <w:rsid w:val="00135F7E"/>
    <w:rsid w:val="00136549"/>
    <w:rsid w:val="00141CF2"/>
    <w:rsid w:val="00143B38"/>
    <w:rsid w:val="00144708"/>
    <w:rsid w:val="00147B8B"/>
    <w:rsid w:val="00152232"/>
    <w:rsid w:val="00154936"/>
    <w:rsid w:val="0015758E"/>
    <w:rsid w:val="0016188C"/>
    <w:rsid w:val="00167F4B"/>
    <w:rsid w:val="00171389"/>
    <w:rsid w:val="00175217"/>
    <w:rsid w:val="001772A7"/>
    <w:rsid w:val="00177391"/>
    <w:rsid w:val="00180EA7"/>
    <w:rsid w:val="00181675"/>
    <w:rsid w:val="00182BBA"/>
    <w:rsid w:val="0018550F"/>
    <w:rsid w:val="00186388"/>
    <w:rsid w:val="00191079"/>
    <w:rsid w:val="001A325F"/>
    <w:rsid w:val="001A55A3"/>
    <w:rsid w:val="001A65C1"/>
    <w:rsid w:val="001A79FE"/>
    <w:rsid w:val="001B49BB"/>
    <w:rsid w:val="001B6857"/>
    <w:rsid w:val="001C2A09"/>
    <w:rsid w:val="001C5134"/>
    <w:rsid w:val="001C5E80"/>
    <w:rsid w:val="001D43D9"/>
    <w:rsid w:val="001D7D57"/>
    <w:rsid w:val="001E0098"/>
    <w:rsid w:val="001E1304"/>
    <w:rsid w:val="001E1450"/>
    <w:rsid w:val="001E2E36"/>
    <w:rsid w:val="001E3773"/>
    <w:rsid w:val="001E4680"/>
    <w:rsid w:val="001E5A85"/>
    <w:rsid w:val="001F1761"/>
    <w:rsid w:val="001F6195"/>
    <w:rsid w:val="001F79EC"/>
    <w:rsid w:val="00217469"/>
    <w:rsid w:val="00221B49"/>
    <w:rsid w:val="00222F2A"/>
    <w:rsid w:val="00223CBE"/>
    <w:rsid w:val="00225590"/>
    <w:rsid w:val="002266F3"/>
    <w:rsid w:val="00233888"/>
    <w:rsid w:val="00237F72"/>
    <w:rsid w:val="0024084B"/>
    <w:rsid w:val="002429DC"/>
    <w:rsid w:val="00244304"/>
    <w:rsid w:val="002465BD"/>
    <w:rsid w:val="002543C5"/>
    <w:rsid w:val="0026024B"/>
    <w:rsid w:val="0026562E"/>
    <w:rsid w:val="00266471"/>
    <w:rsid w:val="00272464"/>
    <w:rsid w:val="00272978"/>
    <w:rsid w:val="002737CB"/>
    <w:rsid w:val="0027578A"/>
    <w:rsid w:val="002764DB"/>
    <w:rsid w:val="00280827"/>
    <w:rsid w:val="00280D3F"/>
    <w:rsid w:val="00281309"/>
    <w:rsid w:val="002815EC"/>
    <w:rsid w:val="00285907"/>
    <w:rsid w:val="00296425"/>
    <w:rsid w:val="00297183"/>
    <w:rsid w:val="002A06A7"/>
    <w:rsid w:val="002A0EC0"/>
    <w:rsid w:val="002A6F35"/>
    <w:rsid w:val="002B0AD7"/>
    <w:rsid w:val="002B0E09"/>
    <w:rsid w:val="002B5A96"/>
    <w:rsid w:val="002C1AE0"/>
    <w:rsid w:val="002C3117"/>
    <w:rsid w:val="002C4A7B"/>
    <w:rsid w:val="002C4B9C"/>
    <w:rsid w:val="002C597F"/>
    <w:rsid w:val="002C7308"/>
    <w:rsid w:val="002C7D1B"/>
    <w:rsid w:val="002D3834"/>
    <w:rsid w:val="002D3C5D"/>
    <w:rsid w:val="002D70A8"/>
    <w:rsid w:val="002E387E"/>
    <w:rsid w:val="002E785B"/>
    <w:rsid w:val="002F0FCA"/>
    <w:rsid w:val="002F5165"/>
    <w:rsid w:val="002F5E20"/>
    <w:rsid w:val="002F661E"/>
    <w:rsid w:val="003043A6"/>
    <w:rsid w:val="00307790"/>
    <w:rsid w:val="00311A08"/>
    <w:rsid w:val="00311D86"/>
    <w:rsid w:val="003137F9"/>
    <w:rsid w:val="00314F7C"/>
    <w:rsid w:val="00315CF3"/>
    <w:rsid w:val="00326716"/>
    <w:rsid w:val="00330ABF"/>
    <w:rsid w:val="003326D9"/>
    <w:rsid w:val="00336608"/>
    <w:rsid w:val="00336F97"/>
    <w:rsid w:val="00342E66"/>
    <w:rsid w:val="003438AB"/>
    <w:rsid w:val="0034753F"/>
    <w:rsid w:val="00350B69"/>
    <w:rsid w:val="00351962"/>
    <w:rsid w:val="00363357"/>
    <w:rsid w:val="0036487F"/>
    <w:rsid w:val="00364CC5"/>
    <w:rsid w:val="00372E64"/>
    <w:rsid w:val="00375D78"/>
    <w:rsid w:val="003761C6"/>
    <w:rsid w:val="00376E1B"/>
    <w:rsid w:val="0037783B"/>
    <w:rsid w:val="00377EBD"/>
    <w:rsid w:val="0038035A"/>
    <w:rsid w:val="00386881"/>
    <w:rsid w:val="00391134"/>
    <w:rsid w:val="00396243"/>
    <w:rsid w:val="003A191E"/>
    <w:rsid w:val="003B2010"/>
    <w:rsid w:val="003B3654"/>
    <w:rsid w:val="003C3FDF"/>
    <w:rsid w:val="003C4FBC"/>
    <w:rsid w:val="003D081E"/>
    <w:rsid w:val="003D1AE2"/>
    <w:rsid w:val="003D326C"/>
    <w:rsid w:val="003D68D5"/>
    <w:rsid w:val="003E44BA"/>
    <w:rsid w:val="003F511F"/>
    <w:rsid w:val="003F5E4E"/>
    <w:rsid w:val="00400BB7"/>
    <w:rsid w:val="004047CD"/>
    <w:rsid w:val="004104FE"/>
    <w:rsid w:val="00414D09"/>
    <w:rsid w:val="0041713E"/>
    <w:rsid w:val="00426CC7"/>
    <w:rsid w:val="00430265"/>
    <w:rsid w:val="00431650"/>
    <w:rsid w:val="004336BA"/>
    <w:rsid w:val="004338EB"/>
    <w:rsid w:val="00433930"/>
    <w:rsid w:val="00440EB0"/>
    <w:rsid w:val="0044247D"/>
    <w:rsid w:val="00443EFF"/>
    <w:rsid w:val="00446885"/>
    <w:rsid w:val="00447288"/>
    <w:rsid w:val="0045311C"/>
    <w:rsid w:val="004573D7"/>
    <w:rsid w:val="00457EFA"/>
    <w:rsid w:val="0046129F"/>
    <w:rsid w:val="004652D5"/>
    <w:rsid w:val="00466BA1"/>
    <w:rsid w:val="00472F53"/>
    <w:rsid w:val="0047321E"/>
    <w:rsid w:val="004739B9"/>
    <w:rsid w:val="00474E50"/>
    <w:rsid w:val="004773C2"/>
    <w:rsid w:val="00483D46"/>
    <w:rsid w:val="004853B7"/>
    <w:rsid w:val="00487F9D"/>
    <w:rsid w:val="00490776"/>
    <w:rsid w:val="00490906"/>
    <w:rsid w:val="00493E24"/>
    <w:rsid w:val="00494815"/>
    <w:rsid w:val="00494DDB"/>
    <w:rsid w:val="004A1145"/>
    <w:rsid w:val="004A18FF"/>
    <w:rsid w:val="004A684F"/>
    <w:rsid w:val="004B0C1E"/>
    <w:rsid w:val="004B38F8"/>
    <w:rsid w:val="004B5744"/>
    <w:rsid w:val="004C02AB"/>
    <w:rsid w:val="004C0305"/>
    <w:rsid w:val="004C3444"/>
    <w:rsid w:val="004C435A"/>
    <w:rsid w:val="004C612C"/>
    <w:rsid w:val="004D6513"/>
    <w:rsid w:val="004D7560"/>
    <w:rsid w:val="004D77A9"/>
    <w:rsid w:val="004D7B10"/>
    <w:rsid w:val="004E309D"/>
    <w:rsid w:val="004E3880"/>
    <w:rsid w:val="004E7050"/>
    <w:rsid w:val="004F0FC3"/>
    <w:rsid w:val="004F3871"/>
    <w:rsid w:val="004F4DCA"/>
    <w:rsid w:val="004F7045"/>
    <w:rsid w:val="004F7C4A"/>
    <w:rsid w:val="00503717"/>
    <w:rsid w:val="00503F85"/>
    <w:rsid w:val="00506362"/>
    <w:rsid w:val="00512856"/>
    <w:rsid w:val="00514795"/>
    <w:rsid w:val="005159CF"/>
    <w:rsid w:val="00516E04"/>
    <w:rsid w:val="005171A9"/>
    <w:rsid w:val="0051757C"/>
    <w:rsid w:val="00522B2A"/>
    <w:rsid w:val="005247A4"/>
    <w:rsid w:val="005278DA"/>
    <w:rsid w:val="0053282F"/>
    <w:rsid w:val="00532CE9"/>
    <w:rsid w:val="0053709A"/>
    <w:rsid w:val="00541B93"/>
    <w:rsid w:val="00541CD6"/>
    <w:rsid w:val="00546E4C"/>
    <w:rsid w:val="005477F8"/>
    <w:rsid w:val="00547EC7"/>
    <w:rsid w:val="00550FF7"/>
    <w:rsid w:val="0055273F"/>
    <w:rsid w:val="0055460B"/>
    <w:rsid w:val="005558F4"/>
    <w:rsid w:val="005617DE"/>
    <w:rsid w:val="005665F7"/>
    <w:rsid w:val="005730D4"/>
    <w:rsid w:val="00577128"/>
    <w:rsid w:val="00581179"/>
    <w:rsid w:val="00581DE6"/>
    <w:rsid w:val="00581E95"/>
    <w:rsid w:val="00584B67"/>
    <w:rsid w:val="00586743"/>
    <w:rsid w:val="00586FE9"/>
    <w:rsid w:val="00587965"/>
    <w:rsid w:val="00594949"/>
    <w:rsid w:val="005A20BB"/>
    <w:rsid w:val="005C4040"/>
    <w:rsid w:val="005D3AF2"/>
    <w:rsid w:val="005D4C0A"/>
    <w:rsid w:val="005D4DD2"/>
    <w:rsid w:val="005D54D3"/>
    <w:rsid w:val="005D5A90"/>
    <w:rsid w:val="005E5B71"/>
    <w:rsid w:val="005E7DAD"/>
    <w:rsid w:val="005F137E"/>
    <w:rsid w:val="005F1949"/>
    <w:rsid w:val="005F6736"/>
    <w:rsid w:val="006014B1"/>
    <w:rsid w:val="00602D50"/>
    <w:rsid w:val="006032FD"/>
    <w:rsid w:val="00603B61"/>
    <w:rsid w:val="00607797"/>
    <w:rsid w:val="00607D72"/>
    <w:rsid w:val="006166E2"/>
    <w:rsid w:val="00621315"/>
    <w:rsid w:val="0062315D"/>
    <w:rsid w:val="00623161"/>
    <w:rsid w:val="00630BB7"/>
    <w:rsid w:val="0063167A"/>
    <w:rsid w:val="00633F09"/>
    <w:rsid w:val="0064015C"/>
    <w:rsid w:val="0064363B"/>
    <w:rsid w:val="0064415F"/>
    <w:rsid w:val="00645F47"/>
    <w:rsid w:val="00646E8E"/>
    <w:rsid w:val="00652B82"/>
    <w:rsid w:val="0065746D"/>
    <w:rsid w:val="00665B69"/>
    <w:rsid w:val="00667687"/>
    <w:rsid w:val="00675191"/>
    <w:rsid w:val="00675502"/>
    <w:rsid w:val="00675F3E"/>
    <w:rsid w:val="0067777E"/>
    <w:rsid w:val="00680D70"/>
    <w:rsid w:val="0068315D"/>
    <w:rsid w:val="0068693C"/>
    <w:rsid w:val="00687CA6"/>
    <w:rsid w:val="006912AC"/>
    <w:rsid w:val="00694D9C"/>
    <w:rsid w:val="00696FEC"/>
    <w:rsid w:val="006A1049"/>
    <w:rsid w:val="006A3EAC"/>
    <w:rsid w:val="006A4E71"/>
    <w:rsid w:val="006B17D5"/>
    <w:rsid w:val="006B387E"/>
    <w:rsid w:val="006B63D4"/>
    <w:rsid w:val="006B7607"/>
    <w:rsid w:val="006B7B7C"/>
    <w:rsid w:val="006C042E"/>
    <w:rsid w:val="006C1E6C"/>
    <w:rsid w:val="006C21D4"/>
    <w:rsid w:val="006C22FE"/>
    <w:rsid w:val="006C4AF1"/>
    <w:rsid w:val="006C599E"/>
    <w:rsid w:val="006D0A2D"/>
    <w:rsid w:val="006D1F91"/>
    <w:rsid w:val="006D78D5"/>
    <w:rsid w:val="006E1115"/>
    <w:rsid w:val="006E1B21"/>
    <w:rsid w:val="006E34D0"/>
    <w:rsid w:val="006E385C"/>
    <w:rsid w:val="006F31DF"/>
    <w:rsid w:val="006F4C01"/>
    <w:rsid w:val="006F548E"/>
    <w:rsid w:val="00702C5C"/>
    <w:rsid w:val="00703895"/>
    <w:rsid w:val="00711B12"/>
    <w:rsid w:val="00711ED2"/>
    <w:rsid w:val="0071708F"/>
    <w:rsid w:val="007231ED"/>
    <w:rsid w:val="00726086"/>
    <w:rsid w:val="00733154"/>
    <w:rsid w:val="00735B7F"/>
    <w:rsid w:val="00741B37"/>
    <w:rsid w:val="00752905"/>
    <w:rsid w:val="007671E6"/>
    <w:rsid w:val="00783BF6"/>
    <w:rsid w:val="007862C6"/>
    <w:rsid w:val="00791FAA"/>
    <w:rsid w:val="007932AE"/>
    <w:rsid w:val="0079420C"/>
    <w:rsid w:val="007951C3"/>
    <w:rsid w:val="00796007"/>
    <w:rsid w:val="007A736E"/>
    <w:rsid w:val="007B0956"/>
    <w:rsid w:val="007B0ACF"/>
    <w:rsid w:val="007B0EE7"/>
    <w:rsid w:val="007B1A85"/>
    <w:rsid w:val="007C1BA8"/>
    <w:rsid w:val="007C64D7"/>
    <w:rsid w:val="007D087F"/>
    <w:rsid w:val="007D1706"/>
    <w:rsid w:val="007D5DB4"/>
    <w:rsid w:val="007D6375"/>
    <w:rsid w:val="007E0672"/>
    <w:rsid w:val="007E1511"/>
    <w:rsid w:val="007E65C9"/>
    <w:rsid w:val="007E7B69"/>
    <w:rsid w:val="007F1E02"/>
    <w:rsid w:val="007F2F35"/>
    <w:rsid w:val="007F3EAA"/>
    <w:rsid w:val="007F580A"/>
    <w:rsid w:val="007F5CD6"/>
    <w:rsid w:val="007F76EE"/>
    <w:rsid w:val="0080098D"/>
    <w:rsid w:val="008010F1"/>
    <w:rsid w:val="00806185"/>
    <w:rsid w:val="00810B2E"/>
    <w:rsid w:val="0082091E"/>
    <w:rsid w:val="00823924"/>
    <w:rsid w:val="008363F3"/>
    <w:rsid w:val="008374A4"/>
    <w:rsid w:val="00843927"/>
    <w:rsid w:val="00853DDA"/>
    <w:rsid w:val="00856C51"/>
    <w:rsid w:val="008571AB"/>
    <w:rsid w:val="00861051"/>
    <w:rsid w:val="00864A1A"/>
    <w:rsid w:val="008659D2"/>
    <w:rsid w:val="00871294"/>
    <w:rsid w:val="00874E9F"/>
    <w:rsid w:val="0088237D"/>
    <w:rsid w:val="00882D94"/>
    <w:rsid w:val="008865C4"/>
    <w:rsid w:val="00886C08"/>
    <w:rsid w:val="0089731E"/>
    <w:rsid w:val="008A1F97"/>
    <w:rsid w:val="008A271E"/>
    <w:rsid w:val="008B5C05"/>
    <w:rsid w:val="008C1A25"/>
    <w:rsid w:val="008C26B8"/>
    <w:rsid w:val="008C26B9"/>
    <w:rsid w:val="008C72DC"/>
    <w:rsid w:val="008D1BFD"/>
    <w:rsid w:val="008D5327"/>
    <w:rsid w:val="008D5D46"/>
    <w:rsid w:val="008E02C6"/>
    <w:rsid w:val="008E25B1"/>
    <w:rsid w:val="008E3B3A"/>
    <w:rsid w:val="008E7ACA"/>
    <w:rsid w:val="008E7DD6"/>
    <w:rsid w:val="0090233A"/>
    <w:rsid w:val="0090640F"/>
    <w:rsid w:val="00910A1F"/>
    <w:rsid w:val="00912CDF"/>
    <w:rsid w:val="00916263"/>
    <w:rsid w:val="00920AE1"/>
    <w:rsid w:val="00933891"/>
    <w:rsid w:val="00936542"/>
    <w:rsid w:val="00940AE2"/>
    <w:rsid w:val="00940EF2"/>
    <w:rsid w:val="009438B8"/>
    <w:rsid w:val="00946E17"/>
    <w:rsid w:val="0094764C"/>
    <w:rsid w:val="0095015D"/>
    <w:rsid w:val="00951A1B"/>
    <w:rsid w:val="00953EE2"/>
    <w:rsid w:val="009541B2"/>
    <w:rsid w:val="00960533"/>
    <w:rsid w:val="009708AC"/>
    <w:rsid w:val="00973B5A"/>
    <w:rsid w:val="009740CD"/>
    <w:rsid w:val="00974F7D"/>
    <w:rsid w:val="00975B69"/>
    <w:rsid w:val="00984B33"/>
    <w:rsid w:val="00991F5D"/>
    <w:rsid w:val="00993676"/>
    <w:rsid w:val="009A310E"/>
    <w:rsid w:val="009A54DF"/>
    <w:rsid w:val="009B00C2"/>
    <w:rsid w:val="009B090F"/>
    <w:rsid w:val="009B265D"/>
    <w:rsid w:val="009C073F"/>
    <w:rsid w:val="009C3678"/>
    <w:rsid w:val="009C7041"/>
    <w:rsid w:val="009D2E7E"/>
    <w:rsid w:val="009D3E8F"/>
    <w:rsid w:val="009E0B78"/>
    <w:rsid w:val="009E1B13"/>
    <w:rsid w:val="009E570F"/>
    <w:rsid w:val="009E6888"/>
    <w:rsid w:val="009E76AA"/>
    <w:rsid w:val="009F30F3"/>
    <w:rsid w:val="009F4E95"/>
    <w:rsid w:val="009F7D30"/>
    <w:rsid w:val="00A07369"/>
    <w:rsid w:val="00A14538"/>
    <w:rsid w:val="00A27714"/>
    <w:rsid w:val="00A3173E"/>
    <w:rsid w:val="00A3173F"/>
    <w:rsid w:val="00A31F7D"/>
    <w:rsid w:val="00A345E2"/>
    <w:rsid w:val="00A36445"/>
    <w:rsid w:val="00A36849"/>
    <w:rsid w:val="00A36F40"/>
    <w:rsid w:val="00A41C6B"/>
    <w:rsid w:val="00A442C2"/>
    <w:rsid w:val="00A4455A"/>
    <w:rsid w:val="00A50497"/>
    <w:rsid w:val="00A53AFA"/>
    <w:rsid w:val="00A53F65"/>
    <w:rsid w:val="00A5428C"/>
    <w:rsid w:val="00A60592"/>
    <w:rsid w:val="00A629A9"/>
    <w:rsid w:val="00A647DD"/>
    <w:rsid w:val="00A65215"/>
    <w:rsid w:val="00A65611"/>
    <w:rsid w:val="00A7786D"/>
    <w:rsid w:val="00A77EEA"/>
    <w:rsid w:val="00A80122"/>
    <w:rsid w:val="00A82E5A"/>
    <w:rsid w:val="00A83B49"/>
    <w:rsid w:val="00A868B2"/>
    <w:rsid w:val="00A96251"/>
    <w:rsid w:val="00A9709C"/>
    <w:rsid w:val="00A97722"/>
    <w:rsid w:val="00AA029D"/>
    <w:rsid w:val="00AA13E5"/>
    <w:rsid w:val="00AA1517"/>
    <w:rsid w:val="00AA2E26"/>
    <w:rsid w:val="00AA39CD"/>
    <w:rsid w:val="00AA7EBD"/>
    <w:rsid w:val="00AB0F7F"/>
    <w:rsid w:val="00AB37AB"/>
    <w:rsid w:val="00AB4535"/>
    <w:rsid w:val="00AB5249"/>
    <w:rsid w:val="00AB6499"/>
    <w:rsid w:val="00AB7287"/>
    <w:rsid w:val="00AC4622"/>
    <w:rsid w:val="00AD09DC"/>
    <w:rsid w:val="00AD3190"/>
    <w:rsid w:val="00AE43B2"/>
    <w:rsid w:val="00AE526A"/>
    <w:rsid w:val="00AE74EA"/>
    <w:rsid w:val="00AF0A67"/>
    <w:rsid w:val="00AF1148"/>
    <w:rsid w:val="00AF3968"/>
    <w:rsid w:val="00AF5ADE"/>
    <w:rsid w:val="00B004A0"/>
    <w:rsid w:val="00B01680"/>
    <w:rsid w:val="00B02510"/>
    <w:rsid w:val="00B05FF0"/>
    <w:rsid w:val="00B116EF"/>
    <w:rsid w:val="00B11A91"/>
    <w:rsid w:val="00B11C76"/>
    <w:rsid w:val="00B13374"/>
    <w:rsid w:val="00B145C7"/>
    <w:rsid w:val="00B1490A"/>
    <w:rsid w:val="00B14D93"/>
    <w:rsid w:val="00B15387"/>
    <w:rsid w:val="00B15788"/>
    <w:rsid w:val="00B2510D"/>
    <w:rsid w:val="00B25902"/>
    <w:rsid w:val="00B349E9"/>
    <w:rsid w:val="00B37F43"/>
    <w:rsid w:val="00B42359"/>
    <w:rsid w:val="00B478EE"/>
    <w:rsid w:val="00B47E36"/>
    <w:rsid w:val="00B5097B"/>
    <w:rsid w:val="00B5258B"/>
    <w:rsid w:val="00B5395A"/>
    <w:rsid w:val="00B54DA3"/>
    <w:rsid w:val="00B6254E"/>
    <w:rsid w:val="00B6334B"/>
    <w:rsid w:val="00B6403C"/>
    <w:rsid w:val="00B643C3"/>
    <w:rsid w:val="00B6484B"/>
    <w:rsid w:val="00B6484C"/>
    <w:rsid w:val="00B732E5"/>
    <w:rsid w:val="00B770EF"/>
    <w:rsid w:val="00B86ED0"/>
    <w:rsid w:val="00B93E6F"/>
    <w:rsid w:val="00B957F5"/>
    <w:rsid w:val="00B9694A"/>
    <w:rsid w:val="00BA11AD"/>
    <w:rsid w:val="00BA5477"/>
    <w:rsid w:val="00BA559A"/>
    <w:rsid w:val="00BB265E"/>
    <w:rsid w:val="00BB416D"/>
    <w:rsid w:val="00BB7A26"/>
    <w:rsid w:val="00BC4D1C"/>
    <w:rsid w:val="00BD12FD"/>
    <w:rsid w:val="00BD3053"/>
    <w:rsid w:val="00BD6861"/>
    <w:rsid w:val="00BE11E1"/>
    <w:rsid w:val="00BE2420"/>
    <w:rsid w:val="00BE256B"/>
    <w:rsid w:val="00BE664F"/>
    <w:rsid w:val="00BE77D9"/>
    <w:rsid w:val="00BF3269"/>
    <w:rsid w:val="00BF3FAF"/>
    <w:rsid w:val="00BF4D1A"/>
    <w:rsid w:val="00BF5677"/>
    <w:rsid w:val="00C03F41"/>
    <w:rsid w:val="00C04EE7"/>
    <w:rsid w:val="00C07E9A"/>
    <w:rsid w:val="00C10BCB"/>
    <w:rsid w:val="00C15D39"/>
    <w:rsid w:val="00C1667C"/>
    <w:rsid w:val="00C22BF3"/>
    <w:rsid w:val="00C23EE8"/>
    <w:rsid w:val="00C30F51"/>
    <w:rsid w:val="00C3159A"/>
    <w:rsid w:val="00C31C68"/>
    <w:rsid w:val="00C32372"/>
    <w:rsid w:val="00C36EF4"/>
    <w:rsid w:val="00C371DF"/>
    <w:rsid w:val="00C50525"/>
    <w:rsid w:val="00C56737"/>
    <w:rsid w:val="00C56AC2"/>
    <w:rsid w:val="00C57E02"/>
    <w:rsid w:val="00C6099E"/>
    <w:rsid w:val="00C61ED3"/>
    <w:rsid w:val="00C61F5B"/>
    <w:rsid w:val="00C622ED"/>
    <w:rsid w:val="00C623C8"/>
    <w:rsid w:val="00C675AE"/>
    <w:rsid w:val="00C67ABF"/>
    <w:rsid w:val="00C67B53"/>
    <w:rsid w:val="00C7013B"/>
    <w:rsid w:val="00C72858"/>
    <w:rsid w:val="00C73EFD"/>
    <w:rsid w:val="00C7421F"/>
    <w:rsid w:val="00C77753"/>
    <w:rsid w:val="00C84230"/>
    <w:rsid w:val="00C870A7"/>
    <w:rsid w:val="00C9256B"/>
    <w:rsid w:val="00C93B26"/>
    <w:rsid w:val="00C93FE6"/>
    <w:rsid w:val="00C96AF2"/>
    <w:rsid w:val="00CA31DF"/>
    <w:rsid w:val="00CA3226"/>
    <w:rsid w:val="00CA7961"/>
    <w:rsid w:val="00CB3A75"/>
    <w:rsid w:val="00CD26CE"/>
    <w:rsid w:val="00CD7000"/>
    <w:rsid w:val="00CE0995"/>
    <w:rsid w:val="00CE5A93"/>
    <w:rsid w:val="00CF1543"/>
    <w:rsid w:val="00CF1A2D"/>
    <w:rsid w:val="00CF6F7D"/>
    <w:rsid w:val="00D0031B"/>
    <w:rsid w:val="00D03801"/>
    <w:rsid w:val="00D13FDE"/>
    <w:rsid w:val="00D16EAF"/>
    <w:rsid w:val="00D17100"/>
    <w:rsid w:val="00D17EFD"/>
    <w:rsid w:val="00D26A0E"/>
    <w:rsid w:val="00D40185"/>
    <w:rsid w:val="00D40F67"/>
    <w:rsid w:val="00D50199"/>
    <w:rsid w:val="00D53D3E"/>
    <w:rsid w:val="00D54713"/>
    <w:rsid w:val="00D5687A"/>
    <w:rsid w:val="00D56AA0"/>
    <w:rsid w:val="00D573E3"/>
    <w:rsid w:val="00D6168E"/>
    <w:rsid w:val="00D649ED"/>
    <w:rsid w:val="00D7087A"/>
    <w:rsid w:val="00D70B37"/>
    <w:rsid w:val="00D7576E"/>
    <w:rsid w:val="00D77BBA"/>
    <w:rsid w:val="00D8057B"/>
    <w:rsid w:val="00D853DF"/>
    <w:rsid w:val="00D853ED"/>
    <w:rsid w:val="00D87685"/>
    <w:rsid w:val="00D87D1E"/>
    <w:rsid w:val="00D90635"/>
    <w:rsid w:val="00D906B5"/>
    <w:rsid w:val="00D92700"/>
    <w:rsid w:val="00D92A08"/>
    <w:rsid w:val="00D95569"/>
    <w:rsid w:val="00DA10AA"/>
    <w:rsid w:val="00DA11CA"/>
    <w:rsid w:val="00DB380B"/>
    <w:rsid w:val="00DC1950"/>
    <w:rsid w:val="00DD151B"/>
    <w:rsid w:val="00DE0153"/>
    <w:rsid w:val="00DE7E8F"/>
    <w:rsid w:val="00DF0CEE"/>
    <w:rsid w:val="00DF14C2"/>
    <w:rsid w:val="00DF2C5B"/>
    <w:rsid w:val="00DF3F0C"/>
    <w:rsid w:val="00DF4853"/>
    <w:rsid w:val="00DF72D5"/>
    <w:rsid w:val="00E01F60"/>
    <w:rsid w:val="00E030E6"/>
    <w:rsid w:val="00E1116D"/>
    <w:rsid w:val="00E124E7"/>
    <w:rsid w:val="00E20D76"/>
    <w:rsid w:val="00E20E45"/>
    <w:rsid w:val="00E22851"/>
    <w:rsid w:val="00E24C83"/>
    <w:rsid w:val="00E30D6C"/>
    <w:rsid w:val="00E31FB1"/>
    <w:rsid w:val="00E33985"/>
    <w:rsid w:val="00E36647"/>
    <w:rsid w:val="00E4171D"/>
    <w:rsid w:val="00E447F6"/>
    <w:rsid w:val="00E449B1"/>
    <w:rsid w:val="00E50CF6"/>
    <w:rsid w:val="00E52023"/>
    <w:rsid w:val="00E531D3"/>
    <w:rsid w:val="00E5327A"/>
    <w:rsid w:val="00E5416B"/>
    <w:rsid w:val="00E57373"/>
    <w:rsid w:val="00E57DAD"/>
    <w:rsid w:val="00E63E2D"/>
    <w:rsid w:val="00E65876"/>
    <w:rsid w:val="00E850C4"/>
    <w:rsid w:val="00E91B8B"/>
    <w:rsid w:val="00E92FE3"/>
    <w:rsid w:val="00E93DB4"/>
    <w:rsid w:val="00E97600"/>
    <w:rsid w:val="00EA0C47"/>
    <w:rsid w:val="00EA1100"/>
    <w:rsid w:val="00EA17D1"/>
    <w:rsid w:val="00EA22CB"/>
    <w:rsid w:val="00EA5B65"/>
    <w:rsid w:val="00EC7E36"/>
    <w:rsid w:val="00ED1BBF"/>
    <w:rsid w:val="00ED607D"/>
    <w:rsid w:val="00ED75E9"/>
    <w:rsid w:val="00EE051F"/>
    <w:rsid w:val="00EE090D"/>
    <w:rsid w:val="00EE23AE"/>
    <w:rsid w:val="00EF37D6"/>
    <w:rsid w:val="00EF6777"/>
    <w:rsid w:val="00F023E4"/>
    <w:rsid w:val="00F05075"/>
    <w:rsid w:val="00F11C2A"/>
    <w:rsid w:val="00F1297C"/>
    <w:rsid w:val="00F1338F"/>
    <w:rsid w:val="00F1457F"/>
    <w:rsid w:val="00F14770"/>
    <w:rsid w:val="00F176D1"/>
    <w:rsid w:val="00F21FB3"/>
    <w:rsid w:val="00F265E4"/>
    <w:rsid w:val="00F31238"/>
    <w:rsid w:val="00F313C5"/>
    <w:rsid w:val="00F32785"/>
    <w:rsid w:val="00F3332C"/>
    <w:rsid w:val="00F36DFE"/>
    <w:rsid w:val="00F3768C"/>
    <w:rsid w:val="00F50830"/>
    <w:rsid w:val="00F51383"/>
    <w:rsid w:val="00F52A65"/>
    <w:rsid w:val="00F53778"/>
    <w:rsid w:val="00F54612"/>
    <w:rsid w:val="00F54E09"/>
    <w:rsid w:val="00F60799"/>
    <w:rsid w:val="00F634D9"/>
    <w:rsid w:val="00F67942"/>
    <w:rsid w:val="00F73601"/>
    <w:rsid w:val="00F815E0"/>
    <w:rsid w:val="00F82D88"/>
    <w:rsid w:val="00F83F05"/>
    <w:rsid w:val="00F921FE"/>
    <w:rsid w:val="00F92479"/>
    <w:rsid w:val="00F928D4"/>
    <w:rsid w:val="00F9353A"/>
    <w:rsid w:val="00F9481D"/>
    <w:rsid w:val="00F9612D"/>
    <w:rsid w:val="00F96650"/>
    <w:rsid w:val="00FA0D40"/>
    <w:rsid w:val="00FA0F4E"/>
    <w:rsid w:val="00FA1C72"/>
    <w:rsid w:val="00FA3114"/>
    <w:rsid w:val="00FA3B6D"/>
    <w:rsid w:val="00FA543D"/>
    <w:rsid w:val="00FA7614"/>
    <w:rsid w:val="00FA7A28"/>
    <w:rsid w:val="00FC1CA0"/>
    <w:rsid w:val="00FC2A7D"/>
    <w:rsid w:val="00FC3A06"/>
    <w:rsid w:val="00FC6FD8"/>
    <w:rsid w:val="00FD31DB"/>
    <w:rsid w:val="00FE5F6B"/>
    <w:rsid w:val="00FF2F20"/>
    <w:rsid w:val="01F78638"/>
    <w:rsid w:val="0CB0B0A3"/>
    <w:rsid w:val="0D3673D4"/>
    <w:rsid w:val="131FF227"/>
    <w:rsid w:val="2A7FF20B"/>
    <w:rsid w:val="2F53632E"/>
    <w:rsid w:val="44B18075"/>
    <w:rsid w:val="61FAFEAC"/>
    <w:rsid w:val="685117D3"/>
    <w:rsid w:val="795AFE90"/>
    <w:rsid w:val="7C2C8D16"/>
    <w:rsid w:val="7FCA4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6B971F"/>
  <w15:docId w15:val="{ABCD2EA0-12EA-4357-AB9D-087BF0B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1C6B"/>
    <w:pPr>
      <w:snapToGrid w:val="0"/>
      <w:spacing w:before="120"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67942"/>
    <w:pPr>
      <w:keepNext/>
      <w:keepLines/>
      <w:spacing w:before="240" w:after="36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qFormat/>
    <w:rsid w:val="00A41C6B"/>
    <w:pPr>
      <w:keepNext/>
      <w:spacing w:before="480" w:after="240"/>
      <w:outlineLvl w:val="1"/>
    </w:pPr>
    <w:rPr>
      <w:rFonts w:eastAsia="Times New Roman" w:cs="Times New Roman"/>
      <w:sz w:val="24"/>
      <w:szCs w:val="20"/>
      <w:lang w:val="pt-PT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41C6B"/>
    <w:pPr>
      <w:keepNext/>
      <w:keepLines/>
      <w:spacing w:before="240" w:after="240"/>
      <w:outlineLvl w:val="2"/>
    </w:pPr>
    <w:rPr>
      <w:rFonts w:eastAsiaTheme="majorEastAsia" w:cstheme="majorBidi"/>
      <w:color w:val="000000" w:themeColor="text1"/>
      <w:sz w:val="2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7D5DB4"/>
  </w:style>
  <w:style w:type="paragraph" w:styleId="Rodap">
    <w:name w:val="footer"/>
    <w:basedOn w:val="Normal"/>
    <w:link w:val="Rodap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7D5DB4"/>
  </w:style>
  <w:style w:type="paragraph" w:styleId="Textodebalo">
    <w:name w:val="Balloon Text"/>
    <w:basedOn w:val="Normal"/>
    <w:link w:val="TextodebaloCarter"/>
    <w:uiPriority w:val="99"/>
    <w:semiHidden/>
    <w:unhideWhenUsed/>
    <w:rsid w:val="00BB416D"/>
    <w:pPr>
      <w:spacing w:after="0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BB41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72"/>
    <w:qFormat/>
    <w:rsid w:val="00BB416D"/>
    <w:pPr>
      <w:ind w:left="720"/>
      <w:contextualSpacing/>
    </w:pPr>
  </w:style>
  <w:style w:type="character" w:styleId="Ttulo2Carter" w:customStyle="1">
    <w:name w:val="Título 2 Caráter"/>
    <w:basedOn w:val="Tipodeletrapredefinidodopargrafo"/>
    <w:link w:val="Ttulo2"/>
    <w:rsid w:val="00A41C6B"/>
    <w:rPr>
      <w:rFonts w:ascii="Arial" w:hAnsi="Arial" w:eastAsia="Times New Roman" w:cs="Times New Roman"/>
      <w:szCs w:val="20"/>
      <w:lang w:val="pt-PT" w:eastAsia="pt-PT"/>
    </w:rPr>
  </w:style>
  <w:style w:type="character" w:styleId="linque" w:customStyle="1">
    <w:name w:val="linque"/>
    <w:basedOn w:val="Tipodeletrapredefinidodopargrafo"/>
    <w:uiPriority w:val="99"/>
    <w:rsid w:val="007F2F35"/>
  </w:style>
  <w:style w:type="character" w:styleId="normalbold" w:customStyle="1">
    <w:name w:val="normalbold"/>
    <w:basedOn w:val="Tipodeletrapredefinidodopargrafo"/>
    <w:rsid w:val="007F2F35"/>
  </w:style>
  <w:style w:type="table" w:styleId="TabelacomGrelha">
    <w:name w:val="Table Grid"/>
    <w:basedOn w:val="Tabelanormal"/>
    <w:rsid w:val="009C367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42E66"/>
    <w:pPr>
      <w:spacing w:after="0"/>
    </w:pPr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342E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42E6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237F72"/>
    <w:rPr>
      <w:rFonts w:hint="default" w:ascii="Tahoma" w:hAnsi="Tahoma" w:cs="Tahoma"/>
      <w:strike w:val="0"/>
      <w:dstrike w:val="0"/>
      <w:color w:val="9D9D9D"/>
      <w:sz w:val="18"/>
      <w:szCs w:val="18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152232"/>
    <w:rPr>
      <w:i/>
      <w:iCs/>
    </w:rPr>
  </w:style>
  <w:style w:type="paragraph" w:styleId="Reviso">
    <w:name w:val="Revision"/>
    <w:hidden/>
    <w:uiPriority w:val="99"/>
    <w:semiHidden/>
    <w:rsid w:val="005477F8"/>
    <w:pPr>
      <w:spacing w:after="0"/>
    </w:pPr>
  </w:style>
  <w:style w:type="character" w:styleId="MenoNoResolvida1" w:customStyle="1">
    <w:name w:val="Menção Não Resolvida1"/>
    <w:basedOn w:val="Tipodeletrapredefinidodopargrafo"/>
    <w:uiPriority w:val="99"/>
    <w:semiHidden/>
    <w:unhideWhenUsed/>
    <w:rsid w:val="005477F8"/>
    <w:rPr>
      <w:color w:val="605E5C"/>
      <w:shd w:val="clear" w:color="auto" w:fill="E1DFDD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F67942"/>
    <w:rPr>
      <w:rFonts w:ascii="Arial" w:hAnsi="Arial" w:eastAsiaTheme="majorEastAsia" w:cstheme="majorBidi"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F5E4E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3F5E4E"/>
    <w:rPr>
      <w:rFonts w:ascii="Arial" w:hAnsi="Arial"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aliases w:val="Autoria"/>
    <w:basedOn w:val="Normal"/>
    <w:next w:val="Normal"/>
    <w:link w:val="SubttuloCarter"/>
    <w:uiPriority w:val="11"/>
    <w:qFormat/>
    <w:rsid w:val="00A41C6B"/>
    <w:pPr>
      <w:numPr>
        <w:ilvl w:val="1"/>
      </w:numPr>
      <w:spacing w:before="400"/>
      <w:jc w:val="center"/>
    </w:pPr>
    <w:rPr>
      <w:rFonts w:eastAsiaTheme="minorEastAsia"/>
      <w:color w:val="000000" w:themeColor="text1"/>
      <w:spacing w:val="15"/>
      <w:sz w:val="20"/>
      <w:szCs w:val="22"/>
    </w:rPr>
  </w:style>
  <w:style w:type="character" w:styleId="SubttuloCarter" w:customStyle="1">
    <w:name w:val="Subtítulo Caráter"/>
    <w:aliases w:val="Autoria Caráter"/>
    <w:basedOn w:val="Tipodeletrapredefinidodopargrafo"/>
    <w:link w:val="Subttulo"/>
    <w:uiPriority w:val="11"/>
    <w:rsid w:val="00A41C6B"/>
    <w:rPr>
      <w:rFonts w:ascii="Arial" w:hAnsi="Arial" w:eastAsiaTheme="minorEastAsia"/>
      <w:color w:val="000000" w:themeColor="text1"/>
      <w:spacing w:val="15"/>
      <w:sz w:val="20"/>
      <w:szCs w:val="22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A41C6B"/>
    <w:rPr>
      <w:rFonts w:ascii="Arial" w:hAnsi="Arial" w:eastAsiaTheme="majorEastAsia" w:cstheme="majorBidi"/>
      <w:color w:val="000000" w:themeColor="text1"/>
    </w:rPr>
  </w:style>
  <w:style w:type="character" w:styleId="Nmerodepgina">
    <w:name w:val="page number"/>
    <w:basedOn w:val="Tipodeletrapredefinidodopargrafo"/>
    <w:uiPriority w:val="99"/>
    <w:semiHidden/>
    <w:unhideWhenUsed/>
    <w:rsid w:val="00A53F65"/>
  </w:style>
  <w:style w:type="table" w:styleId="SimplesTabela2">
    <w:name w:val="Plain Table 2"/>
    <w:basedOn w:val="Tabelanormal"/>
    <w:uiPriority w:val="42"/>
    <w:rsid w:val="007B0956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MenoNoResolvida2" w:customStyle="1">
    <w:name w:val="Menção Não Resolvida2"/>
    <w:basedOn w:val="Tipodeletrapredefinidodopargrafo"/>
    <w:uiPriority w:val="99"/>
    <w:semiHidden/>
    <w:unhideWhenUsed/>
    <w:rsid w:val="00EE23AE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A31D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A31DF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rsid w:val="00CA31DF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A31DF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CA31D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microsoft.com/office/2011/relationships/people" Target="people.xml" Id="rId15" /><Relationship Type="http://schemas.openxmlformats.org/officeDocument/2006/relationships/hyperlink" Target="https://www.canva.com/pt_pt/" TargetMode="External" Id="rId10" /><Relationship Type="http://schemas.openxmlformats.org/officeDocument/2006/relationships/styles" Target="style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3bf45f4e87d14485" /><Relationship Type="http://schemas.openxmlformats.org/officeDocument/2006/relationships/hyperlink" Target="https://view.genial.ly/622fd09c314b2d001113a839/interactive-content-webquest-quimica-da-agua" TargetMode="External" Id="Re555f978666f439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589a-f5e2-41e3-99d7-0e460bf0187c}"/>
      </w:docPartPr>
      <w:docPartBody>
        <w:p w14:paraId="5116BD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Area" source-type="AdditionalFields">
        <TAG><![CDATA[#NOVOREGISTO:CA:Area#]]></TAG>
        <VALUE><![CDATA[#NOVOREGISTO:CA:Area#]]></VALUE>
        <XPATH><![CDATA[/CARD/FIELDS/FIELD[FIELD='Area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Area" source-type="AdditionalFields">
        <TAG><![CDATA[#PRIMEIROREGISTO:CA:Area#]]></TAG>
        <VALUE><![CDATA[#PRIMEIROREGISTO:CA:Area#]]></VALUE>
        <XPATH><![CDATA[/CARD/FIELDS/FIELD[NAME='Area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Area" source-type="AdditionalFields">
        <TAG><![CDATA[#PRIMEIROPROCESSO:CA:Area#]]></TAG>
        <VALUE><![CDATA[#PRIMEIROPROCESSO:CA:Area#]]></VALUE>
        <XPATH><![CDATA[/CARD/FIELDS/FIELD[NAME='Area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Area" source-type="AdditionalFields">
        <TAG><![CDATA[#REGISTO:CA:Area#]]></TAG>
        <VALUE><![CDATA[#REGISTO:CA:Area#]]></VALUE>
        <XPATH><![CDATA[/CARD/FIELDS/FIELD[NAME='Area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Area" source-type="AdditionalFields">
        <TAG><![CDATA[#CONTEXTPROCESS:CA:Area#]]></TAG>
        <VALUE><![CDATA[Area]]></VALUE>
        <XPATH><![CDATA[/PROCESS/FIELDS/FIELD[NAME='Area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Props1.xml><?xml version="1.0" encoding="utf-8"?>
<ds:datastoreItem xmlns:ds="http://schemas.openxmlformats.org/officeDocument/2006/customXml" ds:itemID="{B49C23BF-F1C3-4927-BD74-EB34D3D64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BEBDA8-2C27-474D-A663-9A795F6D8BFB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Track 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Loco motiva</dc:creator>
  <lastModifiedBy>Paula ASC. Cabral</lastModifiedBy>
  <revision>5</revision>
  <lastPrinted>2021-09-07T13:34:00.0000000Z</lastPrinted>
  <dcterms:created xsi:type="dcterms:W3CDTF">2022-04-27T14:46:00.0000000Z</dcterms:created>
  <dcterms:modified xsi:type="dcterms:W3CDTF">2022-07-08T16:55:21.1504515Z</dcterms:modified>
</coreProperties>
</file>